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B47404" w14:textId="77777777" w:rsidR="000C2003" w:rsidRPr="00E01BAB" w:rsidRDefault="00130498">
      <w:pPr>
        <w:pStyle w:val="normal0"/>
        <w:jc w:val="center"/>
        <w:rPr>
          <w:rFonts w:ascii="Times New Roman" w:hAnsi="Times New Roman" w:cs="Times New Roman"/>
          <w:sz w:val="32"/>
          <w:szCs w:val="32"/>
        </w:rPr>
      </w:pPr>
      <w:r w:rsidRPr="00E01BAB">
        <w:rPr>
          <w:rFonts w:ascii="Times New Roman" w:eastAsia="Times New Roman" w:hAnsi="Times New Roman" w:cs="Times New Roman"/>
          <w:sz w:val="32"/>
          <w:szCs w:val="32"/>
        </w:rPr>
        <w:t xml:space="preserve">Standard Operating Procedures: </w:t>
      </w:r>
    </w:p>
    <w:p w14:paraId="05D39892" w14:textId="77777777" w:rsidR="000C2003" w:rsidRPr="00E01BAB" w:rsidRDefault="00130498">
      <w:pPr>
        <w:pStyle w:val="normal0"/>
        <w:jc w:val="center"/>
        <w:rPr>
          <w:rFonts w:ascii="Times New Roman" w:hAnsi="Times New Roman" w:cs="Times New Roman"/>
          <w:sz w:val="32"/>
          <w:szCs w:val="32"/>
        </w:rPr>
      </w:pPr>
      <w:r w:rsidRPr="00E01BAB">
        <w:rPr>
          <w:rFonts w:ascii="Times New Roman" w:eastAsia="Times New Roman" w:hAnsi="Times New Roman" w:cs="Times New Roman"/>
          <w:sz w:val="32"/>
          <w:szCs w:val="32"/>
        </w:rPr>
        <w:t xml:space="preserve">A Safety Net for Pre-Analysis Plans </w:t>
      </w:r>
    </w:p>
    <w:p w14:paraId="2190C7B9" w14:textId="77777777" w:rsidR="000C2003" w:rsidRPr="00E01BAB" w:rsidRDefault="000C2003">
      <w:pPr>
        <w:pStyle w:val="normal0"/>
        <w:jc w:val="center"/>
        <w:rPr>
          <w:rFonts w:ascii="Times New Roman" w:hAnsi="Times New Roman" w:cs="Times New Roman"/>
        </w:rPr>
      </w:pPr>
    </w:p>
    <w:p w14:paraId="0B804D34" w14:textId="62FC1269" w:rsidR="000C2003" w:rsidRPr="00E01BAB" w:rsidRDefault="00130498">
      <w:pPr>
        <w:pStyle w:val="normal0"/>
        <w:jc w:val="center"/>
        <w:rPr>
          <w:rFonts w:ascii="Times New Roman" w:hAnsi="Times New Roman" w:cs="Times New Roman"/>
          <w:sz w:val="24"/>
          <w:szCs w:val="24"/>
        </w:rPr>
      </w:pPr>
      <w:r w:rsidRPr="00E01BAB">
        <w:rPr>
          <w:rFonts w:ascii="Times New Roman" w:eastAsia="Times New Roman" w:hAnsi="Times New Roman" w:cs="Times New Roman"/>
          <w:sz w:val="24"/>
          <w:szCs w:val="24"/>
        </w:rPr>
        <w:t>Winston Lin</w:t>
      </w:r>
      <w:r w:rsidR="005972BB" w:rsidRPr="00E01BAB">
        <w:rPr>
          <w:rStyle w:val="FootnoteReference"/>
          <w:rFonts w:ascii="Times New Roman" w:eastAsia="Times New Roman" w:hAnsi="Times New Roman" w:cs="Times New Roman"/>
          <w:sz w:val="24"/>
          <w:szCs w:val="24"/>
        </w:rPr>
        <w:footnoteReference w:customMarkFollows="1" w:id="1"/>
        <w:t>*</w:t>
      </w:r>
      <w:r w:rsidRPr="00E01BAB">
        <w:rPr>
          <w:rFonts w:ascii="Times New Roman" w:eastAsia="Times New Roman" w:hAnsi="Times New Roman" w:cs="Times New Roman"/>
          <w:sz w:val="24"/>
          <w:szCs w:val="24"/>
        </w:rPr>
        <w:t xml:space="preserve"> and Donald P. Green</w:t>
      </w:r>
      <w:r w:rsidR="005972BB" w:rsidRPr="00E01BAB">
        <w:rPr>
          <w:rStyle w:val="FootnoteReference"/>
          <w:rFonts w:ascii="Times New Roman" w:eastAsia="Times New Roman" w:hAnsi="Times New Roman" w:cs="Times New Roman"/>
          <w:sz w:val="24"/>
          <w:szCs w:val="24"/>
        </w:rPr>
        <w:footnoteReference w:customMarkFollows="1" w:id="2"/>
        <w:t>†</w:t>
      </w:r>
    </w:p>
    <w:p w14:paraId="541E8AD9" w14:textId="6DADAFED" w:rsidR="000C2003" w:rsidRPr="00E01BAB" w:rsidRDefault="00D530CD">
      <w:pPr>
        <w:pStyle w:val="normal0"/>
        <w:jc w:val="center"/>
        <w:rPr>
          <w:rFonts w:ascii="Times New Roman" w:hAnsi="Times New Roman" w:cs="Times New Roman"/>
          <w:sz w:val="24"/>
          <w:szCs w:val="24"/>
        </w:rPr>
      </w:pPr>
      <w:r w:rsidRPr="00E01BAB">
        <w:rPr>
          <w:rFonts w:ascii="Times New Roman" w:eastAsia="Times New Roman" w:hAnsi="Times New Roman" w:cs="Times New Roman"/>
          <w:sz w:val="24"/>
          <w:szCs w:val="24"/>
        </w:rPr>
        <w:t>August 1</w:t>
      </w:r>
      <w:r w:rsidR="000B1A34">
        <w:rPr>
          <w:rFonts w:ascii="Times New Roman" w:eastAsia="Times New Roman" w:hAnsi="Times New Roman" w:cs="Times New Roman"/>
          <w:sz w:val="24"/>
          <w:szCs w:val="24"/>
        </w:rPr>
        <w:t>3</w:t>
      </w:r>
      <w:r w:rsidR="00130498" w:rsidRPr="00E01BAB">
        <w:rPr>
          <w:rFonts w:ascii="Times New Roman" w:eastAsia="Times New Roman" w:hAnsi="Times New Roman" w:cs="Times New Roman"/>
          <w:sz w:val="24"/>
          <w:szCs w:val="24"/>
        </w:rPr>
        <w:t>, 2015</w:t>
      </w:r>
    </w:p>
    <w:p w14:paraId="73313C29" w14:textId="770511CA" w:rsidR="007E01FE" w:rsidRDefault="007E01FE">
      <w:pPr>
        <w:pStyle w:val="normal0"/>
        <w:rPr>
          <w:rFonts w:ascii="Times New Roman" w:eastAsia="Times New Roman" w:hAnsi="Times New Roman" w:cs="Times New Roman"/>
        </w:rPr>
      </w:pPr>
    </w:p>
    <w:p w14:paraId="319F95C0" w14:textId="447003F3" w:rsidR="00F35A84" w:rsidRPr="00DD53B0" w:rsidRDefault="00DD53B0" w:rsidP="00DD53B0">
      <w:pPr>
        <w:pStyle w:val="normal0"/>
        <w:ind w:left="432" w:right="432"/>
        <w:rPr>
          <w:rFonts w:ascii="Times New Roman" w:eastAsia="Times New Roman" w:hAnsi="Times New Roman" w:cs="Times New Roman"/>
          <w:sz w:val="20"/>
          <w:szCs w:val="20"/>
        </w:rPr>
      </w:pPr>
      <w:r w:rsidRPr="00DD53B0">
        <w:rPr>
          <w:rFonts w:ascii="Times New Roman" w:eastAsia="Times New Roman" w:hAnsi="Times New Roman" w:cs="Times New Roman"/>
          <w:i/>
          <w:sz w:val="20"/>
          <w:szCs w:val="20"/>
        </w:rPr>
        <w:t>Abstract</w:t>
      </w:r>
      <w:r>
        <w:rPr>
          <w:rFonts w:ascii="Times New Roman" w:eastAsia="Times New Roman" w:hAnsi="Times New Roman" w:cs="Times New Roman"/>
          <w:sz w:val="20"/>
          <w:szCs w:val="20"/>
        </w:rPr>
        <w:t xml:space="preserve">:  </w:t>
      </w:r>
      <w:r w:rsidR="00F35A84" w:rsidRPr="00DD53B0">
        <w:rPr>
          <w:rFonts w:ascii="Times New Roman" w:eastAsia="Times New Roman" w:hAnsi="Times New Roman" w:cs="Times New Roman"/>
          <w:sz w:val="20"/>
          <w:szCs w:val="20"/>
        </w:rPr>
        <w:t>Across the social sciences, growing concerns about research transparency have led to calls for pre-analysis plans, documents that lay out in advance how researchers intend to analyze the data they are about to gather. Such plans help readers to distinguish betw</w:t>
      </w:r>
      <w:r w:rsidR="0021127A" w:rsidRPr="00DD53B0">
        <w:rPr>
          <w:rFonts w:ascii="Times New Roman" w:eastAsia="Times New Roman" w:hAnsi="Times New Roman" w:cs="Times New Roman"/>
          <w:sz w:val="20"/>
          <w:szCs w:val="20"/>
        </w:rPr>
        <w:t>een exploratory and confirmatory</w:t>
      </w:r>
      <w:r w:rsidR="00F35A84" w:rsidRPr="00DD53B0">
        <w:rPr>
          <w:rFonts w:ascii="Times New Roman" w:eastAsia="Times New Roman" w:hAnsi="Times New Roman" w:cs="Times New Roman"/>
          <w:sz w:val="20"/>
          <w:szCs w:val="20"/>
        </w:rPr>
        <w:t xml:space="preserve"> analysis, thereby improving the credibility of the reported results. Pre-analysis plans, however, impose costs on researchers. They are time-consuming to write, especially if researchers attempt to describe in detail how they would handle the many contingencies that may arise in the course of data collection. </w:t>
      </w:r>
      <w:r w:rsidR="004C4351" w:rsidRPr="00DD53B0">
        <w:rPr>
          <w:rFonts w:ascii="Times New Roman" w:eastAsia="Times New Roman" w:hAnsi="Times New Roman" w:cs="Times New Roman"/>
          <w:sz w:val="20"/>
          <w:szCs w:val="20"/>
        </w:rPr>
        <w:t>In this article</w:t>
      </w:r>
      <w:r w:rsidR="00F35A84" w:rsidRPr="00DD53B0">
        <w:rPr>
          <w:rFonts w:ascii="Times New Roman" w:eastAsia="Times New Roman" w:hAnsi="Times New Roman" w:cs="Times New Roman"/>
          <w:sz w:val="20"/>
          <w:szCs w:val="20"/>
        </w:rPr>
        <w:t>, we make the case for “standard operating procedures,” default practices that researchers can fall back on in the event that their pre-analysis plan fails to address these contingencies. We offer an example of a documented set of standard operating procedures that may be adapted by other researchers seeking to place a safety net beneath their pre-analysis plans.</w:t>
      </w:r>
    </w:p>
    <w:p w14:paraId="5240B62C" w14:textId="77777777" w:rsidR="00F35A84" w:rsidRDefault="00F35A84">
      <w:pPr>
        <w:pStyle w:val="normal0"/>
        <w:rPr>
          <w:rFonts w:ascii="Times New Roman" w:eastAsia="Times New Roman" w:hAnsi="Times New Roman" w:cs="Times New Roman"/>
        </w:rPr>
      </w:pPr>
    </w:p>
    <w:p w14:paraId="27104AEE" w14:textId="77777777" w:rsidR="00077123" w:rsidRDefault="00077123">
      <w:pPr>
        <w:pStyle w:val="normal0"/>
        <w:rPr>
          <w:rFonts w:ascii="Times New Roman" w:eastAsia="Times New Roman" w:hAnsi="Times New Roman" w:cs="Times New Roman"/>
        </w:rPr>
      </w:pPr>
    </w:p>
    <w:p w14:paraId="6C027527" w14:textId="443FA4B2" w:rsidR="004E3F4F" w:rsidRPr="00E01BAB" w:rsidRDefault="00130498">
      <w:pPr>
        <w:pStyle w:val="normal0"/>
        <w:rPr>
          <w:rFonts w:ascii="Times New Roman" w:hAnsi="Times New Roman" w:cs="Times New Roman"/>
        </w:rPr>
      </w:pPr>
      <w:r w:rsidRPr="00E01BAB">
        <w:rPr>
          <w:rFonts w:ascii="Times New Roman" w:eastAsia="Times New Roman" w:hAnsi="Times New Roman" w:cs="Times New Roman"/>
        </w:rPr>
        <w:t>Concerns about data fishing and publication bias have sparked a growing movement to promote transparency in social science research</w:t>
      </w:r>
      <w:r w:rsidR="008D243C">
        <w:rPr>
          <w:rFonts w:ascii="Times New Roman" w:eastAsia="Times New Roman" w:hAnsi="Times New Roman" w:cs="Times New Roman"/>
        </w:rPr>
        <w:t xml:space="preserve"> </w:t>
      </w:r>
      <w:r w:rsidR="008D243C" w:rsidRPr="008D243C">
        <w:rPr>
          <w:rFonts w:ascii="Times New Roman" w:eastAsia="Times New Roman" w:hAnsi="Times New Roman" w:cs="Times New Roman"/>
        </w:rPr>
        <w:t>(Miguel et al. 2014; Nosek et al. 2015</w:t>
      </w:r>
      <w:r w:rsidR="008D243C">
        <w:rPr>
          <w:rFonts w:ascii="Times New Roman" w:eastAsia="Times New Roman" w:hAnsi="Times New Roman" w:cs="Times New Roman"/>
        </w:rPr>
        <w:t>)</w:t>
      </w:r>
      <w:r w:rsidRPr="00E01BAB">
        <w:rPr>
          <w:rFonts w:ascii="Times New Roman" w:eastAsia="Times New Roman" w:hAnsi="Times New Roman" w:cs="Times New Roman"/>
        </w:rPr>
        <w:t>. One recent innovation is the public archiving of pre-analysis plans (PAPs) that specify details of the analysis (e.g., statistical methods, sample exclusions, outcome measures, covariates, and subgroup definitions) before the researchers see unblinded outcome data.</w:t>
      </w:r>
      <w:r w:rsidR="004E3F4F" w:rsidRPr="00E01BAB">
        <w:rPr>
          <w:rFonts w:ascii="Times New Roman" w:eastAsia="Times New Roman" w:hAnsi="Times New Roman" w:cs="Times New Roman"/>
          <w:vertAlign w:val="superscript"/>
        </w:rPr>
        <w:endnoteReference w:id="1"/>
      </w:r>
      <w:r w:rsidR="004E3F4F" w:rsidRPr="00E01BAB">
        <w:rPr>
          <w:rFonts w:ascii="Times New Roman" w:eastAsia="Times New Roman" w:hAnsi="Times New Roman" w:cs="Times New Roman"/>
        </w:rPr>
        <w:t xml:space="preserve"> Deviations from the plans are not prohibited, but “when such deviations arise they [should] be highlighted and </w:t>
      </w:r>
      <w:r w:rsidR="004E3F4F">
        <w:rPr>
          <w:rFonts w:ascii="Times New Roman" w:eastAsia="Times New Roman" w:hAnsi="Times New Roman" w:cs="Times New Roman"/>
        </w:rPr>
        <w:t>the effects on results reported</w:t>
      </w:r>
      <w:r w:rsidR="004E3F4F" w:rsidRPr="00E01BAB">
        <w:rPr>
          <w:rFonts w:ascii="Times New Roman" w:eastAsia="Times New Roman" w:hAnsi="Times New Roman" w:cs="Times New Roman"/>
        </w:rPr>
        <w:t xml:space="preserve">” </w:t>
      </w:r>
      <w:r w:rsidR="004E3F4F" w:rsidRPr="008D243C">
        <w:rPr>
          <w:rFonts w:ascii="Times New Roman" w:eastAsia="Times New Roman" w:hAnsi="Times New Roman" w:cs="Times New Roman"/>
        </w:rPr>
        <w:t>(Humphreys, Sanchez d</w:t>
      </w:r>
      <w:r w:rsidR="004E3F4F">
        <w:rPr>
          <w:rFonts w:ascii="Times New Roman" w:eastAsia="Times New Roman" w:hAnsi="Times New Roman" w:cs="Times New Roman"/>
        </w:rPr>
        <w:t xml:space="preserve">e la Sierra, and van der Windt 2013, </w:t>
      </w:r>
      <w:r w:rsidR="004E3F4F" w:rsidRPr="008D243C">
        <w:rPr>
          <w:rFonts w:ascii="Times New Roman" w:eastAsia="Times New Roman" w:hAnsi="Times New Roman" w:cs="Times New Roman"/>
        </w:rPr>
        <w:t>13).</w:t>
      </w:r>
    </w:p>
    <w:p w14:paraId="35555061" w14:textId="77777777" w:rsidR="004E3F4F" w:rsidRPr="00E01BAB" w:rsidRDefault="004E3F4F">
      <w:pPr>
        <w:pStyle w:val="normal0"/>
        <w:rPr>
          <w:rFonts w:ascii="Times New Roman" w:hAnsi="Times New Roman" w:cs="Times New Roman"/>
        </w:rPr>
      </w:pPr>
    </w:p>
    <w:p w14:paraId="24F972C8" w14:textId="61710488" w:rsidR="004E3F4F" w:rsidRPr="00E01BAB" w:rsidRDefault="004E3F4F">
      <w:pPr>
        <w:pStyle w:val="normal0"/>
        <w:rPr>
          <w:rFonts w:ascii="Times New Roman" w:hAnsi="Times New Roman" w:cs="Times New Roman"/>
        </w:rPr>
      </w:pPr>
      <w:r w:rsidRPr="00E01BAB">
        <w:rPr>
          <w:rFonts w:ascii="Times New Roman" w:eastAsia="Times New Roman" w:hAnsi="Times New Roman" w:cs="Times New Roman"/>
        </w:rPr>
        <w:t>In principle, PAPs have three main advantages. First, pre-specification limits the extent to which researchers can make decisions that consciously or unconsciously tilt a study toward a desired result</w:t>
      </w:r>
      <w:r>
        <w:rPr>
          <w:rFonts w:ascii="Times New Roman" w:eastAsia="Times New Roman" w:hAnsi="Times New Roman" w:cs="Times New Roman"/>
        </w:rPr>
        <w:t xml:space="preserve"> (Rubin 2007; Tukey 1993)</w:t>
      </w:r>
      <w:r w:rsidRPr="00E01BAB">
        <w:rPr>
          <w:rFonts w:ascii="Times New Roman" w:eastAsia="Times New Roman" w:hAnsi="Times New Roman" w:cs="Times New Roman"/>
        </w:rPr>
        <w:t>. Second, the validity of frequentist statistical inference (standard errors, confidence intervals, p-values, and significance tests) hinges on the assumption that the analysis follows a pre-specified strategy</w:t>
      </w:r>
      <w:r>
        <w:rPr>
          <w:rFonts w:ascii="Times New Roman" w:eastAsia="Times New Roman" w:hAnsi="Times New Roman" w:cs="Times New Roman"/>
        </w:rPr>
        <w:t xml:space="preserve"> </w:t>
      </w:r>
      <w:r w:rsidRPr="00413C57">
        <w:rPr>
          <w:rFonts w:ascii="Times New Roman" w:eastAsia="Times New Roman" w:hAnsi="Times New Roman" w:cs="Times New Roman"/>
        </w:rPr>
        <w:t>(</w:t>
      </w:r>
      <w:r>
        <w:rPr>
          <w:rFonts w:ascii="Times New Roman" w:eastAsia="Times New Roman" w:hAnsi="Times New Roman" w:cs="Times New Roman"/>
        </w:rPr>
        <w:t xml:space="preserve">Simmons, Nelson, and Simonsohn </w:t>
      </w:r>
      <w:r w:rsidRPr="00413C57">
        <w:rPr>
          <w:rFonts w:ascii="Times New Roman" w:eastAsia="Times New Roman" w:hAnsi="Times New Roman" w:cs="Times New Roman"/>
        </w:rPr>
        <w:t>2011</w:t>
      </w:r>
      <w:r>
        <w:rPr>
          <w:rFonts w:ascii="Times New Roman" w:eastAsia="Times New Roman" w:hAnsi="Times New Roman" w:cs="Times New Roman"/>
        </w:rPr>
        <w:t>; Tukey 1993</w:t>
      </w:r>
      <w:r w:rsidRPr="00413C57">
        <w:rPr>
          <w:rFonts w:ascii="Times New Roman" w:eastAsia="Times New Roman" w:hAnsi="Times New Roman" w:cs="Times New Roman"/>
        </w:rPr>
        <w:t>)</w:t>
      </w:r>
      <w:r w:rsidRPr="00E01BAB">
        <w:rPr>
          <w:rFonts w:ascii="Times New Roman" w:eastAsia="Times New Roman" w:hAnsi="Times New Roman" w:cs="Times New Roman"/>
        </w:rPr>
        <w:t>. Third, publicly archived PAPs enable readers to see which analyses were pre-specified and to take that into account when assessing the credibility of results</w:t>
      </w:r>
      <w:r>
        <w:rPr>
          <w:rFonts w:ascii="Times New Roman" w:eastAsia="Times New Roman" w:hAnsi="Times New Roman" w:cs="Times New Roman"/>
        </w:rPr>
        <w:t xml:space="preserve"> </w:t>
      </w:r>
      <w:r w:rsidRPr="00E16B29">
        <w:rPr>
          <w:rFonts w:ascii="Times New Roman" w:eastAsia="Times New Roman" w:hAnsi="Times New Roman" w:cs="Times New Roman"/>
        </w:rPr>
        <w:t>(</w:t>
      </w:r>
      <w:r>
        <w:rPr>
          <w:rFonts w:ascii="Times New Roman" w:eastAsia="Times New Roman" w:hAnsi="Times New Roman" w:cs="Times New Roman"/>
        </w:rPr>
        <w:t xml:space="preserve">Casey, Glennerster, and Miguel </w:t>
      </w:r>
      <w:r w:rsidRPr="00E16B29">
        <w:rPr>
          <w:rFonts w:ascii="Times New Roman" w:eastAsia="Times New Roman" w:hAnsi="Times New Roman" w:cs="Times New Roman"/>
        </w:rPr>
        <w:t>2012</w:t>
      </w:r>
      <w:r>
        <w:rPr>
          <w:rFonts w:ascii="Times New Roman" w:eastAsia="Times New Roman" w:hAnsi="Times New Roman" w:cs="Times New Roman"/>
        </w:rPr>
        <w:t xml:space="preserve">; Chan et al. 2013; Freedman 2008, 2010; Humphreys, </w:t>
      </w:r>
      <w:r w:rsidRPr="00CF2CFC">
        <w:rPr>
          <w:rFonts w:ascii="Times New Roman" w:eastAsia="Times New Roman" w:hAnsi="Times New Roman" w:cs="Times New Roman"/>
        </w:rPr>
        <w:t>Sanchez de la Sierra, and van der Windt</w:t>
      </w:r>
      <w:r w:rsidRPr="00E16B29">
        <w:rPr>
          <w:rFonts w:ascii="Times New Roman" w:eastAsia="Times New Roman" w:hAnsi="Times New Roman" w:cs="Times New Roman"/>
        </w:rPr>
        <w:t xml:space="preserve"> </w:t>
      </w:r>
      <w:r>
        <w:rPr>
          <w:rFonts w:ascii="Times New Roman" w:eastAsia="Times New Roman" w:hAnsi="Times New Roman" w:cs="Times New Roman"/>
        </w:rPr>
        <w:t>2013; Monogan 2013, 2015; Tukey 1993</w:t>
      </w:r>
      <w:r w:rsidRPr="00E16B29">
        <w:rPr>
          <w:rFonts w:ascii="Times New Roman" w:eastAsia="Times New Roman" w:hAnsi="Times New Roman" w:cs="Times New Roman"/>
        </w:rPr>
        <w:t>)</w:t>
      </w:r>
      <w:r w:rsidRPr="00E01BAB">
        <w:rPr>
          <w:rFonts w:ascii="Times New Roman" w:eastAsia="Times New Roman" w:hAnsi="Times New Roman" w:cs="Times New Roman"/>
        </w:rPr>
        <w:t>.</w:t>
      </w:r>
    </w:p>
    <w:p w14:paraId="10B51875" w14:textId="77777777" w:rsidR="004E3F4F" w:rsidRPr="00E01BAB" w:rsidRDefault="004E3F4F">
      <w:pPr>
        <w:pStyle w:val="normal0"/>
        <w:rPr>
          <w:rFonts w:ascii="Times New Roman" w:hAnsi="Times New Roman" w:cs="Times New Roman"/>
        </w:rPr>
      </w:pPr>
    </w:p>
    <w:p w14:paraId="0E780405" w14:textId="77777777" w:rsidR="004E3F4F" w:rsidRPr="00E01BAB" w:rsidRDefault="004E3F4F">
      <w:pPr>
        <w:pStyle w:val="normal0"/>
        <w:rPr>
          <w:rFonts w:ascii="Times New Roman" w:hAnsi="Times New Roman" w:cs="Times New Roman"/>
        </w:rPr>
      </w:pPr>
      <w:r w:rsidRPr="00E01BAB">
        <w:rPr>
          <w:rFonts w:ascii="Times New Roman" w:eastAsia="Times New Roman" w:hAnsi="Times New Roman" w:cs="Times New Roman"/>
        </w:rPr>
        <w:t>In practice, researchers have found that PAPs have important benefits but can be challenging to write.</w:t>
      </w:r>
    </w:p>
    <w:p w14:paraId="2D3EDA2E" w14:textId="0D153B0B" w:rsidR="004E3F4F" w:rsidRPr="00E01BAB" w:rsidRDefault="004E3F4F">
      <w:pPr>
        <w:pStyle w:val="normal0"/>
        <w:rPr>
          <w:rFonts w:ascii="Times New Roman" w:hAnsi="Times New Roman" w:cs="Times New Roman"/>
        </w:rPr>
      </w:pPr>
      <w:r w:rsidRPr="00E01BAB">
        <w:rPr>
          <w:rFonts w:ascii="Times New Roman" w:eastAsia="Times New Roman" w:hAnsi="Times New Roman" w:cs="Times New Roman"/>
        </w:rPr>
        <w:t>On the one hand, writing a PAP can help researchers clarify their own thinking about research design and data collection before it is too late, and getting sponsors or partners on board can protect against pressures for ex post changes in the analysis</w:t>
      </w:r>
      <w:r>
        <w:rPr>
          <w:rFonts w:ascii="Times New Roman" w:eastAsia="Times New Roman" w:hAnsi="Times New Roman" w:cs="Times New Roman"/>
        </w:rPr>
        <w:t xml:space="preserve"> </w:t>
      </w:r>
      <w:r w:rsidRPr="005D365C">
        <w:rPr>
          <w:rFonts w:ascii="Times New Roman" w:eastAsia="Times New Roman" w:hAnsi="Times New Roman" w:cs="Times New Roman"/>
        </w:rPr>
        <w:t>(</w:t>
      </w:r>
      <w:r>
        <w:rPr>
          <w:rFonts w:ascii="Times New Roman" w:eastAsia="Times New Roman" w:hAnsi="Times New Roman" w:cs="Times New Roman"/>
        </w:rPr>
        <w:t xml:space="preserve">Casey, Glennerster, and Miguel 2012; Humphreys, </w:t>
      </w:r>
      <w:r w:rsidRPr="00CF2CFC">
        <w:rPr>
          <w:rFonts w:ascii="Times New Roman" w:eastAsia="Times New Roman" w:hAnsi="Times New Roman" w:cs="Times New Roman"/>
        </w:rPr>
        <w:t>Sanchez de la Sierra, and van der Windt</w:t>
      </w:r>
      <w:r w:rsidRPr="005D365C">
        <w:rPr>
          <w:rFonts w:ascii="Times New Roman" w:eastAsia="Times New Roman" w:hAnsi="Times New Roman" w:cs="Times New Roman"/>
        </w:rPr>
        <w:t xml:space="preserve"> </w:t>
      </w:r>
      <w:r>
        <w:rPr>
          <w:rFonts w:ascii="Times New Roman" w:eastAsia="Times New Roman" w:hAnsi="Times New Roman" w:cs="Times New Roman"/>
        </w:rPr>
        <w:t>2013; McKenzie 2012; Olken 2015</w:t>
      </w:r>
      <w:r w:rsidRPr="005D365C">
        <w:rPr>
          <w:rFonts w:ascii="Times New Roman" w:eastAsia="Times New Roman" w:hAnsi="Times New Roman" w:cs="Times New Roman"/>
        </w:rPr>
        <w:t>)</w:t>
      </w:r>
      <w:r w:rsidRPr="00E01BAB">
        <w:rPr>
          <w:rFonts w:ascii="Times New Roman" w:eastAsia="Times New Roman" w:hAnsi="Times New Roman" w:cs="Times New Roman"/>
        </w:rPr>
        <w:t>. On the other hand, detailed PAPs are time-consuming to compose, and PAPs can easily fail to cover strokes of good or bad fortune, such as new data sources becoming available</w:t>
      </w:r>
      <w:r>
        <w:rPr>
          <w:rFonts w:ascii="Times New Roman" w:eastAsia="Times New Roman" w:hAnsi="Times New Roman" w:cs="Times New Roman"/>
        </w:rPr>
        <w:t xml:space="preserve"> (</w:t>
      </w:r>
      <w:r w:rsidRPr="00CF2CFC">
        <w:rPr>
          <w:rFonts w:ascii="Times New Roman" w:eastAsia="Times New Roman" w:hAnsi="Times New Roman" w:cs="Times New Roman"/>
        </w:rPr>
        <w:t>Humphreys, Sanchez de la Sierra, and van der Windt</w:t>
      </w:r>
      <w:r>
        <w:rPr>
          <w:rFonts w:ascii="Times New Roman" w:eastAsia="Times New Roman" w:hAnsi="Times New Roman" w:cs="Times New Roman"/>
        </w:rPr>
        <w:t xml:space="preserve"> </w:t>
      </w:r>
      <w:r w:rsidRPr="00CF2CFC">
        <w:rPr>
          <w:rFonts w:ascii="Times New Roman" w:eastAsia="Times New Roman" w:hAnsi="Times New Roman" w:cs="Times New Roman"/>
        </w:rPr>
        <w:t>2013</w:t>
      </w:r>
      <w:r>
        <w:rPr>
          <w:rFonts w:ascii="Times New Roman" w:eastAsia="Times New Roman" w:hAnsi="Times New Roman" w:cs="Times New Roman"/>
        </w:rPr>
        <w:t>)</w:t>
      </w:r>
      <w:r w:rsidRPr="00E01BAB">
        <w:rPr>
          <w:rFonts w:ascii="Times New Roman" w:eastAsia="Times New Roman" w:hAnsi="Times New Roman" w:cs="Times New Roman"/>
        </w:rPr>
        <w:t xml:space="preserve"> or a school being hit by lightning</w:t>
      </w:r>
      <w:r>
        <w:rPr>
          <w:rFonts w:ascii="Times New Roman" w:eastAsia="Times New Roman" w:hAnsi="Times New Roman" w:cs="Times New Roman"/>
        </w:rPr>
        <w:t xml:space="preserve"> (Olken 2015)</w:t>
      </w:r>
      <w:r w:rsidRPr="00E01BAB">
        <w:rPr>
          <w:rFonts w:ascii="Times New Roman" w:eastAsia="Times New Roman" w:hAnsi="Times New Roman" w:cs="Times New Roman"/>
        </w:rPr>
        <w:t xml:space="preserve">. As </w:t>
      </w:r>
      <w:r w:rsidRPr="00CF2CFC">
        <w:rPr>
          <w:rFonts w:ascii="Times New Roman" w:eastAsia="Times New Roman" w:hAnsi="Times New Roman" w:cs="Times New Roman"/>
        </w:rPr>
        <w:t>Humphreys, Sanchez de la Sierra, and van der Windt (2013</w:t>
      </w:r>
      <w:r w:rsidRPr="00E01BAB">
        <w:rPr>
          <w:rFonts w:ascii="Times New Roman" w:eastAsia="Times New Roman" w:hAnsi="Times New Roman" w:cs="Times New Roman"/>
        </w:rPr>
        <w:t>, p. 11) write:</w:t>
      </w:r>
    </w:p>
    <w:p w14:paraId="5F44F08C" w14:textId="77777777" w:rsidR="004E3F4F" w:rsidRPr="00E01BAB" w:rsidRDefault="004E3F4F">
      <w:pPr>
        <w:pStyle w:val="normal0"/>
        <w:rPr>
          <w:rFonts w:ascii="Times New Roman" w:hAnsi="Times New Roman" w:cs="Times New Roman"/>
        </w:rPr>
      </w:pPr>
    </w:p>
    <w:p w14:paraId="72CD22E4" w14:textId="77777777" w:rsidR="004E3F4F" w:rsidRPr="00E01BAB" w:rsidRDefault="004E3F4F">
      <w:pPr>
        <w:pStyle w:val="normal0"/>
        <w:ind w:left="720"/>
        <w:rPr>
          <w:rFonts w:ascii="Times New Roman" w:hAnsi="Times New Roman" w:cs="Times New Roman"/>
        </w:rPr>
      </w:pPr>
      <w:r w:rsidRPr="00E01BAB">
        <w:rPr>
          <w:rFonts w:ascii="Times New Roman" w:eastAsia="Times New Roman" w:hAnsi="Times New Roman" w:cs="Times New Roman"/>
          <w:sz w:val="20"/>
          <w:szCs w:val="20"/>
        </w:rPr>
        <w:t xml:space="preserve">Indeed, many things may go wrong that can lead to model changes in the analysis phase. </w:t>
      </w:r>
      <w:r w:rsidRPr="00E01BAB">
        <w:rPr>
          <w:rFonts w:ascii="Times New Roman" w:eastAsia="Times New Roman" w:hAnsi="Times New Roman" w:cs="Times New Roman"/>
          <w:i/>
          <w:sz w:val="20"/>
          <w:szCs w:val="20"/>
        </w:rPr>
        <w:t>Ex ante</w:t>
      </w:r>
      <w:r w:rsidRPr="00E01BAB">
        <w:rPr>
          <w:rFonts w:ascii="Times New Roman" w:eastAsia="Times New Roman" w:hAnsi="Times New Roman" w:cs="Times New Roman"/>
          <w:sz w:val="20"/>
          <w:szCs w:val="20"/>
        </w:rPr>
        <w:t xml:space="preserve"> one may not know whether one will suffer from noncompliance, attrition, missing data, or other problems such as flaws in the implementation of randomization, flaws in the application of treatment, errors in data collection, or interruptions of data collection. Any of these possibly unanticipated features of the data could require fixes in the analysis stage. In each particular case, one could in principle describe precisely how to handle different data structures, but in the absence of an off-the-shelf set of best practices for all these issues, such efforts towards complete specification are likely to be onerous.</w:t>
      </w:r>
    </w:p>
    <w:p w14:paraId="42C08495" w14:textId="77777777" w:rsidR="004E3F4F" w:rsidRPr="00E01BAB" w:rsidRDefault="004E3F4F">
      <w:pPr>
        <w:pStyle w:val="normal0"/>
        <w:rPr>
          <w:rFonts w:ascii="Times New Roman" w:hAnsi="Times New Roman" w:cs="Times New Roman"/>
        </w:rPr>
      </w:pPr>
    </w:p>
    <w:p w14:paraId="6EAB166D" w14:textId="7D90F873" w:rsidR="000C2003" w:rsidRPr="00926E7A" w:rsidRDefault="004E3F4F">
      <w:pPr>
        <w:pStyle w:val="normal0"/>
        <w:rPr>
          <w:rFonts w:ascii="Times New Roman" w:eastAsia="Times New Roman" w:hAnsi="Times New Roman" w:cs="Times New Roman"/>
        </w:rPr>
      </w:pPr>
      <w:r w:rsidRPr="00E01BAB">
        <w:rPr>
          <w:rFonts w:ascii="Times New Roman" w:eastAsia="Times New Roman" w:hAnsi="Times New Roman" w:cs="Times New Roman"/>
        </w:rPr>
        <w:t xml:space="preserve">Keeping in mind </w:t>
      </w:r>
      <w:r>
        <w:rPr>
          <w:rFonts w:ascii="Times New Roman" w:eastAsia="Times New Roman" w:hAnsi="Times New Roman" w:cs="Times New Roman"/>
        </w:rPr>
        <w:t xml:space="preserve">Voltaire’s aphorism </w:t>
      </w:r>
      <w:r w:rsidRPr="00E01BAB">
        <w:rPr>
          <w:rFonts w:ascii="Times New Roman" w:eastAsia="Times New Roman" w:hAnsi="Times New Roman" w:cs="Times New Roman"/>
        </w:rPr>
        <w:t>that the best is the enemy of the good</w:t>
      </w:r>
      <w:r w:rsidR="00564C88">
        <w:rPr>
          <w:rFonts w:ascii="Times New Roman" w:eastAsia="Times New Roman" w:hAnsi="Times New Roman" w:cs="Times New Roman"/>
        </w:rPr>
        <w:t xml:space="preserve"> (O’Donoghue and Rabin 2001)</w:t>
      </w:r>
      <w:r w:rsidRPr="00E01BAB">
        <w:rPr>
          <w:rFonts w:ascii="Times New Roman" w:eastAsia="Times New Roman" w:hAnsi="Times New Roman" w:cs="Times New Roman"/>
        </w:rPr>
        <w:t xml:space="preserve">, </w:t>
      </w:r>
      <w:r w:rsidR="00130498" w:rsidRPr="00E01BAB">
        <w:rPr>
          <w:rFonts w:ascii="Times New Roman" w:eastAsia="Times New Roman" w:hAnsi="Times New Roman" w:cs="Times New Roman"/>
        </w:rPr>
        <w:t xml:space="preserve">our proposal in this </w:t>
      </w:r>
      <w:r w:rsidR="00D77E17">
        <w:rPr>
          <w:rFonts w:ascii="Times New Roman" w:eastAsia="Times New Roman" w:hAnsi="Times New Roman" w:cs="Times New Roman"/>
        </w:rPr>
        <w:t>article</w:t>
      </w:r>
      <w:r w:rsidR="00130498" w:rsidRPr="00E01BAB">
        <w:rPr>
          <w:rFonts w:ascii="Times New Roman" w:eastAsia="Times New Roman" w:hAnsi="Times New Roman" w:cs="Times New Roman"/>
        </w:rPr>
        <w:t xml:space="preserve"> is to build off-the-shelf sets of </w:t>
      </w:r>
      <w:r w:rsidR="00130498" w:rsidRPr="00E01BAB">
        <w:rPr>
          <w:rFonts w:ascii="Times New Roman" w:eastAsia="Times New Roman" w:hAnsi="Times New Roman" w:cs="Times New Roman"/>
          <w:i/>
        </w:rPr>
        <w:t>good</w:t>
      </w:r>
      <w:r w:rsidR="00130498" w:rsidRPr="00E01BAB">
        <w:rPr>
          <w:rFonts w:ascii="Times New Roman" w:eastAsia="Times New Roman" w:hAnsi="Times New Roman" w:cs="Times New Roman"/>
        </w:rPr>
        <w:t xml:space="preserve"> practices for </w:t>
      </w:r>
      <w:r w:rsidR="00130498" w:rsidRPr="00E01BAB">
        <w:rPr>
          <w:rFonts w:ascii="Times New Roman" w:eastAsia="Times New Roman" w:hAnsi="Times New Roman" w:cs="Times New Roman"/>
          <w:i/>
        </w:rPr>
        <w:t>some</w:t>
      </w:r>
      <w:r w:rsidR="00130498" w:rsidRPr="00E01BAB">
        <w:rPr>
          <w:rFonts w:ascii="Times New Roman" w:eastAsia="Times New Roman" w:hAnsi="Times New Roman" w:cs="Times New Roman"/>
        </w:rPr>
        <w:t xml:space="preserve"> issues. We and a colleague have prepared such a document </w:t>
      </w:r>
      <w:r w:rsidR="00D47E30" w:rsidRPr="00D47E30">
        <w:rPr>
          <w:rFonts w:ascii="Times New Roman" w:eastAsia="Times New Roman" w:hAnsi="Times New Roman" w:cs="Times New Roman"/>
        </w:rPr>
        <w:t>(</w:t>
      </w:r>
      <w:r w:rsidR="00D47E30">
        <w:rPr>
          <w:rFonts w:ascii="Times New Roman" w:eastAsia="Times New Roman" w:hAnsi="Times New Roman" w:cs="Times New Roman"/>
        </w:rPr>
        <w:t xml:space="preserve">Lin, Green, and Coppock </w:t>
      </w:r>
      <w:r w:rsidR="00D47E30" w:rsidRPr="00D47E30">
        <w:rPr>
          <w:rFonts w:ascii="Times New Roman" w:eastAsia="Times New Roman" w:hAnsi="Times New Roman" w:cs="Times New Roman"/>
        </w:rPr>
        <w:t>2015)</w:t>
      </w:r>
      <w:r w:rsidR="00D47E30">
        <w:rPr>
          <w:rFonts w:ascii="Times New Roman" w:eastAsia="Times New Roman" w:hAnsi="Times New Roman" w:cs="Times New Roman"/>
        </w:rPr>
        <w:t xml:space="preserve"> </w:t>
      </w:r>
      <w:r w:rsidR="00130498" w:rsidRPr="00E01BAB">
        <w:rPr>
          <w:rFonts w:ascii="Times New Roman" w:eastAsia="Times New Roman" w:hAnsi="Times New Roman" w:cs="Times New Roman"/>
        </w:rPr>
        <w:t>for our research group, focusing on issues we have encountered in analyzing data from randomized experiments. The idea is to have a series of defaults, which we call “standard operating procedures” (SOP), to guide decisions that have n</w:t>
      </w:r>
      <w:r w:rsidR="00926E7A">
        <w:rPr>
          <w:rFonts w:ascii="Times New Roman" w:eastAsia="Times New Roman" w:hAnsi="Times New Roman" w:cs="Times New Roman"/>
        </w:rPr>
        <w:t xml:space="preserve">ot been made explicit in a PAP. </w:t>
      </w:r>
      <w:r w:rsidR="00130498" w:rsidRPr="00E01BAB">
        <w:rPr>
          <w:rFonts w:ascii="Times New Roman" w:eastAsia="Times New Roman" w:hAnsi="Times New Roman" w:cs="Times New Roman"/>
        </w:rPr>
        <w:t>The SOP document can support and flesh out PAPs, making them easier to write. The SOP does not replace PAPs, nor does it override the explicit decisions in PAPs. Rather, an SOP lightens the burden of preparing a PAP, especially when experimental opportunities arise suddenly and require the researcher to make plans under a tight deadline.</w:t>
      </w:r>
      <w:r w:rsidR="00943E43">
        <w:rPr>
          <w:rFonts w:ascii="Times New Roman" w:eastAsia="Times New Roman" w:hAnsi="Times New Roman" w:cs="Times New Roman"/>
        </w:rPr>
        <w:t xml:space="preserve"> This </w:t>
      </w:r>
      <w:r w:rsidR="00D77E17">
        <w:rPr>
          <w:rFonts w:ascii="Times New Roman" w:eastAsia="Times New Roman" w:hAnsi="Times New Roman" w:cs="Times New Roman"/>
        </w:rPr>
        <w:t>article</w:t>
      </w:r>
      <w:r w:rsidR="00943E43">
        <w:rPr>
          <w:rFonts w:ascii="Times New Roman" w:eastAsia="Times New Roman" w:hAnsi="Times New Roman" w:cs="Times New Roman"/>
        </w:rPr>
        <w:t xml:space="preserve"> briefly summarizes some of the potential benefits of SOPs and offers an example from our lab that others </w:t>
      </w:r>
      <w:r w:rsidR="00C46617">
        <w:rPr>
          <w:rFonts w:ascii="Times New Roman" w:eastAsia="Times New Roman" w:hAnsi="Times New Roman" w:cs="Times New Roman"/>
        </w:rPr>
        <w:t>are welcome</w:t>
      </w:r>
      <w:r w:rsidR="00943E43">
        <w:rPr>
          <w:rFonts w:ascii="Times New Roman" w:eastAsia="Times New Roman" w:hAnsi="Times New Roman" w:cs="Times New Roman"/>
        </w:rPr>
        <w:t xml:space="preserve"> to adapt to suit their own research needs.</w:t>
      </w:r>
    </w:p>
    <w:p w14:paraId="34884CAF" w14:textId="77777777" w:rsidR="000C2003" w:rsidRPr="00E01BAB" w:rsidRDefault="000C2003">
      <w:pPr>
        <w:pStyle w:val="normal0"/>
        <w:rPr>
          <w:rFonts w:ascii="Times New Roman" w:hAnsi="Times New Roman" w:cs="Times New Roman"/>
        </w:rPr>
      </w:pPr>
    </w:p>
    <w:p w14:paraId="6BF29D6E"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b/>
        </w:rPr>
        <w:t>Benefits of SOPs</w:t>
      </w:r>
    </w:p>
    <w:p w14:paraId="558E6638" w14:textId="77777777" w:rsidR="000C2003" w:rsidRPr="00E01BAB" w:rsidRDefault="000C2003">
      <w:pPr>
        <w:pStyle w:val="normal0"/>
        <w:rPr>
          <w:rFonts w:ascii="Times New Roman" w:hAnsi="Times New Roman" w:cs="Times New Roman"/>
        </w:rPr>
      </w:pPr>
    </w:p>
    <w:p w14:paraId="52F4437E" w14:textId="36DA018C"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Here are some example scenarios where an SOP document can provide guidance in the event that the PAP has not explicitly addressed the issue</w:t>
      </w:r>
      <w:r w:rsidR="007D69CF">
        <w:rPr>
          <w:rFonts w:ascii="Times New Roman" w:eastAsia="Times New Roman" w:hAnsi="Times New Roman" w:cs="Times New Roman"/>
        </w:rPr>
        <w:t xml:space="preserve">. Each scenario </w:t>
      </w:r>
      <w:r w:rsidR="0082794D">
        <w:rPr>
          <w:rFonts w:ascii="Times New Roman" w:eastAsia="Times New Roman" w:hAnsi="Times New Roman" w:cs="Times New Roman"/>
        </w:rPr>
        <w:t>raises</w:t>
      </w:r>
      <w:ins w:id="0" w:author="Donald Green" w:date="2015-08-13T10:32:00Z">
        <w:r w:rsidR="007D69CF">
          <w:rPr>
            <w:rFonts w:ascii="Times New Roman" w:eastAsia="Times New Roman" w:hAnsi="Times New Roman" w:cs="Times New Roman"/>
          </w:rPr>
          <w:t xml:space="preserve"> </w:t>
        </w:r>
      </w:ins>
      <w:r w:rsidR="00733079">
        <w:rPr>
          <w:rFonts w:ascii="Times New Roman" w:eastAsia="Times New Roman" w:hAnsi="Times New Roman" w:cs="Times New Roman"/>
        </w:rPr>
        <w:t xml:space="preserve">a </w:t>
      </w:r>
      <w:r w:rsidR="007D69CF">
        <w:rPr>
          <w:rFonts w:ascii="Times New Roman" w:eastAsia="Times New Roman" w:hAnsi="Times New Roman" w:cs="Times New Roman"/>
        </w:rPr>
        <w:t xml:space="preserve">question </w:t>
      </w:r>
      <w:r w:rsidR="00733079">
        <w:rPr>
          <w:rFonts w:ascii="Times New Roman" w:eastAsia="Times New Roman" w:hAnsi="Times New Roman" w:cs="Times New Roman"/>
        </w:rPr>
        <w:t>that a PAP could easily fail to anticipate</w:t>
      </w:r>
      <w:r w:rsidR="007D69CF">
        <w:rPr>
          <w:rFonts w:ascii="Times New Roman" w:eastAsia="Times New Roman" w:hAnsi="Times New Roman" w:cs="Times New Roman"/>
        </w:rPr>
        <w:t xml:space="preserve">.  </w:t>
      </w:r>
    </w:p>
    <w:p w14:paraId="7FCE07BF" w14:textId="77777777" w:rsidR="000C2003" w:rsidRPr="00E01BAB" w:rsidRDefault="000C2003">
      <w:pPr>
        <w:pStyle w:val="normal0"/>
        <w:rPr>
          <w:rFonts w:ascii="Times New Roman" w:hAnsi="Times New Roman" w:cs="Times New Roman"/>
        </w:rPr>
      </w:pPr>
    </w:p>
    <w:p w14:paraId="1E0C1576" w14:textId="4CF0E9E3" w:rsidR="000C2003" w:rsidRPr="00E01BAB" w:rsidRDefault="00130498">
      <w:pPr>
        <w:pStyle w:val="normal0"/>
        <w:numPr>
          <w:ilvl w:val="0"/>
          <w:numId w:val="1"/>
        </w:numPr>
        <w:ind w:hanging="360"/>
        <w:contextualSpacing/>
        <w:rPr>
          <w:rFonts w:ascii="Times New Roman" w:eastAsia="Times New Roman" w:hAnsi="Times New Roman" w:cs="Times New Roman"/>
        </w:rPr>
      </w:pPr>
      <w:r w:rsidRPr="00E01BAB">
        <w:rPr>
          <w:rFonts w:ascii="Times New Roman" w:eastAsia="Times New Roman" w:hAnsi="Times New Roman" w:cs="Times New Roman"/>
        </w:rPr>
        <w:t>A project sponsor reveals to you that if a particular unit had not been assigned to treatment, the sponsor would have canceled the experiment. Thus, although treatment assignment was randomized, not every randomization would have yielded a reportable study. Should you still report the results, and if so, how should you analyze the data?</w:t>
      </w:r>
    </w:p>
    <w:p w14:paraId="50A01912" w14:textId="77777777" w:rsidR="000C2003" w:rsidRPr="00E01BAB" w:rsidRDefault="000C2003">
      <w:pPr>
        <w:pStyle w:val="normal0"/>
        <w:rPr>
          <w:rFonts w:ascii="Times New Roman" w:hAnsi="Times New Roman" w:cs="Times New Roman"/>
        </w:rPr>
      </w:pPr>
    </w:p>
    <w:p w14:paraId="28EEB323" w14:textId="77777777" w:rsidR="000C2003" w:rsidRPr="00E01BAB" w:rsidRDefault="00130498">
      <w:pPr>
        <w:pStyle w:val="normal0"/>
        <w:numPr>
          <w:ilvl w:val="0"/>
          <w:numId w:val="1"/>
        </w:numPr>
        <w:ind w:hanging="360"/>
        <w:contextualSpacing/>
        <w:rPr>
          <w:rFonts w:ascii="Times New Roman" w:eastAsia="Times New Roman" w:hAnsi="Times New Roman" w:cs="Times New Roman"/>
        </w:rPr>
      </w:pPr>
      <w:r w:rsidRPr="00E01BAB">
        <w:rPr>
          <w:rFonts w:ascii="Times New Roman" w:eastAsia="Times New Roman" w:hAnsi="Times New Roman" w:cs="Times New Roman"/>
        </w:rPr>
        <w:t>After treatment has begun, you learn that some subjects were randomly assigned more than once. (For example, when applicants for a social program are randomly assigned as their applications are processed, randomization may go on for months or years, and in unusual cases, a persistent applicant who was originally assigned to the control group may later succeed in getting assigned to treatment.) How should their data be analyzed?</w:t>
      </w:r>
    </w:p>
    <w:p w14:paraId="685B1942" w14:textId="77777777" w:rsidR="000C2003" w:rsidRPr="00E01BAB" w:rsidRDefault="000C2003">
      <w:pPr>
        <w:pStyle w:val="normal0"/>
        <w:rPr>
          <w:rFonts w:ascii="Times New Roman" w:hAnsi="Times New Roman" w:cs="Times New Roman"/>
        </w:rPr>
      </w:pPr>
    </w:p>
    <w:p w14:paraId="09E4E720" w14:textId="0B6BACA3" w:rsidR="000C2003" w:rsidRPr="00E01BAB" w:rsidRDefault="00130498">
      <w:pPr>
        <w:pStyle w:val="normal0"/>
        <w:numPr>
          <w:ilvl w:val="0"/>
          <w:numId w:val="1"/>
        </w:numPr>
        <w:ind w:hanging="360"/>
        <w:contextualSpacing/>
        <w:rPr>
          <w:rFonts w:ascii="Times New Roman" w:eastAsia="Times New Roman" w:hAnsi="Times New Roman" w:cs="Times New Roman"/>
        </w:rPr>
      </w:pPr>
      <w:r w:rsidRPr="00E01BAB">
        <w:rPr>
          <w:rFonts w:ascii="Times New Roman" w:eastAsia="Times New Roman" w:hAnsi="Times New Roman" w:cs="Times New Roman"/>
        </w:rPr>
        <w:t>You are conducting a randomized experiment to study the persuasive effects of a telephone canvassing effort, and have specified in the PAP that you will use an instrumental variables method</w:t>
      </w:r>
      <w:r w:rsidR="00713234">
        <w:rPr>
          <w:rFonts w:ascii="Times New Roman" w:eastAsia="Times New Roman" w:hAnsi="Times New Roman" w:cs="Times New Roman"/>
        </w:rPr>
        <w:t xml:space="preserve"> (Angrist, Imbens, and Rubin </w:t>
      </w:r>
      <w:r w:rsidR="00713234" w:rsidRPr="00713234">
        <w:rPr>
          <w:rFonts w:ascii="Times New Roman" w:eastAsia="Times New Roman" w:hAnsi="Times New Roman" w:cs="Times New Roman"/>
        </w:rPr>
        <w:t>1996</w:t>
      </w:r>
      <w:r w:rsidR="00713234">
        <w:rPr>
          <w:rFonts w:ascii="Times New Roman" w:eastAsia="Times New Roman" w:hAnsi="Times New Roman" w:cs="Times New Roman"/>
        </w:rPr>
        <w:t>)</w:t>
      </w:r>
      <w:r w:rsidRPr="00E01BAB">
        <w:rPr>
          <w:rFonts w:ascii="Times New Roman" w:eastAsia="Times New Roman" w:hAnsi="Times New Roman" w:cs="Times New Roman"/>
        </w:rPr>
        <w:t xml:space="preserve"> to estimate the average effect of contact on those who were contacted. In the following situations, should the subject be coded as “contacted”?</w:t>
      </w:r>
    </w:p>
    <w:p w14:paraId="2D836A8D" w14:textId="77777777" w:rsidR="000C2003" w:rsidRPr="00E01BAB" w:rsidRDefault="00130498">
      <w:pPr>
        <w:pStyle w:val="normal0"/>
        <w:numPr>
          <w:ilvl w:val="1"/>
          <w:numId w:val="1"/>
        </w:numPr>
        <w:ind w:hanging="360"/>
        <w:contextualSpacing/>
        <w:rPr>
          <w:rFonts w:ascii="Times New Roman" w:eastAsia="Times New Roman" w:hAnsi="Times New Roman" w:cs="Times New Roman"/>
        </w:rPr>
      </w:pPr>
      <w:r w:rsidRPr="00E01BAB">
        <w:rPr>
          <w:rFonts w:ascii="Times New Roman" w:eastAsia="Times New Roman" w:hAnsi="Times New Roman" w:cs="Times New Roman"/>
        </w:rPr>
        <w:t xml:space="preserve">The subject hung up right after the canvasser’s initial greeting. </w:t>
      </w:r>
    </w:p>
    <w:p w14:paraId="259B7858" w14:textId="77777777" w:rsidR="000C2003" w:rsidRPr="00E01BAB" w:rsidRDefault="00130498">
      <w:pPr>
        <w:pStyle w:val="normal0"/>
        <w:numPr>
          <w:ilvl w:val="1"/>
          <w:numId w:val="1"/>
        </w:numPr>
        <w:ind w:hanging="360"/>
        <w:contextualSpacing/>
        <w:rPr>
          <w:rFonts w:ascii="Times New Roman" w:eastAsia="Times New Roman" w:hAnsi="Times New Roman" w:cs="Times New Roman"/>
        </w:rPr>
      </w:pPr>
      <w:r w:rsidRPr="00E01BAB">
        <w:rPr>
          <w:rFonts w:ascii="Times New Roman" w:eastAsia="Times New Roman" w:hAnsi="Times New Roman" w:cs="Times New Roman"/>
        </w:rPr>
        <w:t>The canvasser never spoke to the subject but left a message with a housemate.</w:t>
      </w:r>
    </w:p>
    <w:p w14:paraId="586488A1" w14:textId="77777777" w:rsidR="000C2003" w:rsidRPr="00E01BAB" w:rsidRDefault="00130498">
      <w:pPr>
        <w:pStyle w:val="normal0"/>
        <w:numPr>
          <w:ilvl w:val="1"/>
          <w:numId w:val="1"/>
        </w:numPr>
        <w:ind w:hanging="360"/>
        <w:contextualSpacing/>
        <w:rPr>
          <w:rFonts w:ascii="Times New Roman" w:eastAsia="Times New Roman" w:hAnsi="Times New Roman" w:cs="Times New Roman"/>
        </w:rPr>
      </w:pPr>
      <w:r w:rsidRPr="00E01BAB">
        <w:rPr>
          <w:rFonts w:ascii="Times New Roman" w:eastAsia="Times New Roman" w:hAnsi="Times New Roman" w:cs="Times New Roman"/>
        </w:rPr>
        <w:t>No one answered the phone, but the canvasser called from a number with a recognizable caller ID that identified the campaign.</w:t>
      </w:r>
    </w:p>
    <w:p w14:paraId="23DA7F54" w14:textId="77777777" w:rsidR="000C2003" w:rsidRPr="00E01BAB" w:rsidRDefault="000C2003">
      <w:pPr>
        <w:pStyle w:val="normal0"/>
        <w:ind w:left="720"/>
        <w:rPr>
          <w:rFonts w:ascii="Times New Roman" w:hAnsi="Times New Roman" w:cs="Times New Roman"/>
        </w:rPr>
      </w:pPr>
    </w:p>
    <w:p w14:paraId="10537024" w14:textId="5737A0B9"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SOPs can codify a research group’s standing decisions on </w:t>
      </w:r>
      <w:r w:rsidR="008C1EAB">
        <w:rPr>
          <w:rFonts w:ascii="Times New Roman" w:eastAsia="Times New Roman" w:hAnsi="Times New Roman" w:cs="Times New Roman"/>
        </w:rPr>
        <w:t xml:space="preserve">such </w:t>
      </w:r>
      <w:r w:rsidRPr="00E01BAB">
        <w:rPr>
          <w:rFonts w:ascii="Times New Roman" w:eastAsia="Times New Roman" w:hAnsi="Times New Roman" w:cs="Times New Roman"/>
        </w:rPr>
        <w:t>issues</w:t>
      </w:r>
      <w:r w:rsidR="008C1EAB">
        <w:rPr>
          <w:rFonts w:ascii="Times New Roman" w:eastAsia="Times New Roman" w:hAnsi="Times New Roman" w:cs="Times New Roman"/>
        </w:rPr>
        <w:t>, as well as others</w:t>
      </w:r>
      <w:r w:rsidR="009655CC">
        <w:rPr>
          <w:rFonts w:ascii="Times New Roman" w:eastAsia="Times New Roman" w:hAnsi="Times New Roman" w:cs="Times New Roman"/>
        </w:rPr>
        <w:t xml:space="preserve"> that are </w:t>
      </w:r>
      <w:r w:rsidR="008C67F8">
        <w:rPr>
          <w:rFonts w:ascii="Times New Roman" w:eastAsia="Times New Roman" w:hAnsi="Times New Roman" w:cs="Times New Roman"/>
        </w:rPr>
        <w:t xml:space="preserve">more </w:t>
      </w:r>
      <w:r w:rsidR="009655CC">
        <w:rPr>
          <w:rFonts w:ascii="Times New Roman" w:eastAsia="Times New Roman" w:hAnsi="Times New Roman" w:cs="Times New Roman"/>
        </w:rPr>
        <w:t>routinely encountered</w:t>
      </w:r>
      <w:ins w:id="1" w:author="Donald Green" w:date="2015-08-13T10:40:00Z">
        <w:r w:rsidR="008C1EAB">
          <w:rPr>
            <w:rFonts w:ascii="Times New Roman" w:eastAsia="Times New Roman" w:hAnsi="Times New Roman" w:cs="Times New Roman"/>
          </w:rPr>
          <w:t>,</w:t>
        </w:r>
      </w:ins>
      <w:r w:rsidRPr="00E01BAB">
        <w:rPr>
          <w:rFonts w:ascii="Times New Roman" w:eastAsia="Times New Roman" w:hAnsi="Times New Roman" w:cs="Times New Roman"/>
        </w:rPr>
        <w:t xml:space="preserve"> such as whether to report a one-tailed or a two-tailed test and how to handle missing covariate values. By specifying these decisions in the SOP, researchers eliminate the need to state them again and again when writing PAPs. Just as important, the SOP protects the researcher who might otherwise neglect to specify the procedure in a PAP. The SOP makes recurrent practices explicit and documents them </w:t>
      </w:r>
      <w:r w:rsidRPr="00E01BAB">
        <w:rPr>
          <w:rFonts w:ascii="Times New Roman" w:eastAsia="Times New Roman" w:hAnsi="Times New Roman" w:cs="Times New Roman"/>
          <w:i/>
        </w:rPr>
        <w:t>ex ante</w:t>
      </w:r>
      <w:r w:rsidRPr="00E01BAB">
        <w:rPr>
          <w:rFonts w:ascii="Times New Roman" w:eastAsia="Times New Roman" w:hAnsi="Times New Roman" w:cs="Times New Roman"/>
        </w:rPr>
        <w:t xml:space="preserve"> so that researchers do not have to contend </w:t>
      </w:r>
      <w:r w:rsidRPr="00E01BAB">
        <w:rPr>
          <w:rFonts w:ascii="Times New Roman" w:eastAsia="Times New Roman" w:hAnsi="Times New Roman" w:cs="Times New Roman"/>
          <w:i/>
        </w:rPr>
        <w:t>ex post</w:t>
      </w:r>
      <w:r w:rsidRPr="00E01BAB">
        <w:rPr>
          <w:rFonts w:ascii="Times New Roman" w:eastAsia="Times New Roman" w:hAnsi="Times New Roman" w:cs="Times New Roman"/>
        </w:rPr>
        <w:t xml:space="preserve"> that they were implicit.</w:t>
      </w:r>
    </w:p>
    <w:p w14:paraId="6C01D883" w14:textId="77777777" w:rsidR="000C2003" w:rsidRPr="00E01BAB" w:rsidRDefault="000C2003">
      <w:pPr>
        <w:pStyle w:val="normal0"/>
        <w:rPr>
          <w:rFonts w:ascii="Times New Roman" w:hAnsi="Times New Roman" w:cs="Times New Roman"/>
        </w:rPr>
      </w:pPr>
    </w:p>
    <w:p w14:paraId="1DDC05B7"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b/>
        </w:rPr>
        <w:t>Developing and updating SOPs</w:t>
      </w:r>
    </w:p>
    <w:p w14:paraId="1CD3F528" w14:textId="77777777" w:rsidR="000C2003" w:rsidRPr="00E01BAB" w:rsidRDefault="000C2003">
      <w:pPr>
        <w:pStyle w:val="normal0"/>
        <w:rPr>
          <w:rFonts w:ascii="Times New Roman" w:hAnsi="Times New Roman" w:cs="Times New Roman"/>
        </w:rPr>
      </w:pPr>
    </w:p>
    <w:p w14:paraId="0A70B170"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Developing an SOP takes some up-front work, but we think the investment can be more helpful than onerous. To save time, one research group can borrow another group’s existing SOP and modify it to fit their own needs and preferences. Different groups can collaborate on SOPs and learn from each other. </w:t>
      </w:r>
    </w:p>
    <w:p w14:paraId="2053C81E" w14:textId="77777777" w:rsidR="000C2003" w:rsidRPr="00E01BAB" w:rsidRDefault="000C2003">
      <w:pPr>
        <w:pStyle w:val="normal0"/>
        <w:rPr>
          <w:rFonts w:ascii="Times New Roman" w:hAnsi="Times New Roman" w:cs="Times New Roman"/>
        </w:rPr>
      </w:pPr>
    </w:p>
    <w:p w14:paraId="4930E3BD" w14:textId="36F1443A"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SOPs can be amended to reflect methodological innovations and lessons from experience. However, readers need some assurance that changes to SOPs are not just another form of data fishing. We suggest that each PAP </w:t>
      </w:r>
      <w:r w:rsidR="00663DAC">
        <w:rPr>
          <w:rFonts w:ascii="Times New Roman" w:eastAsia="Times New Roman" w:hAnsi="Times New Roman" w:cs="Times New Roman"/>
        </w:rPr>
        <w:t>either include the SOP as an appendix, or reference</w:t>
      </w:r>
      <w:r w:rsidRPr="00E01BAB">
        <w:rPr>
          <w:rFonts w:ascii="Times New Roman" w:eastAsia="Times New Roman" w:hAnsi="Times New Roman" w:cs="Times New Roman"/>
        </w:rPr>
        <w:t xml:space="preserve"> a specific SOP document that is archived and time-stamped in the same registry</w:t>
      </w:r>
      <w:r w:rsidR="00644CCA">
        <w:rPr>
          <w:rFonts w:ascii="Times New Roman" w:eastAsia="Times New Roman" w:hAnsi="Times New Roman" w:cs="Times New Roman"/>
        </w:rPr>
        <w:t xml:space="preserve"> as the PAP</w:t>
      </w:r>
      <w:r w:rsidRPr="00E01BAB">
        <w:rPr>
          <w:rFonts w:ascii="Times New Roman" w:eastAsia="Times New Roman" w:hAnsi="Times New Roman" w:cs="Times New Roman"/>
        </w:rPr>
        <w:t xml:space="preserve">. If an analysis follows the pre-registered PAP and SOP, it is clearly pre-specified. If it is guided by later amendments to the SOP, it falls into what Humphreys et al. (2013, p. 18) call “a gray zone in which analysis may stay true to the intent of the registered design but the defense of the details of implementation must be provided </w:t>
      </w:r>
      <w:r w:rsidRPr="00E01BAB">
        <w:rPr>
          <w:rFonts w:ascii="Times New Roman" w:eastAsia="Times New Roman" w:hAnsi="Times New Roman" w:cs="Times New Roman"/>
          <w:i/>
        </w:rPr>
        <w:t>ex post</w:t>
      </w:r>
      <w:r w:rsidRPr="00E01BAB">
        <w:rPr>
          <w:rFonts w:ascii="Times New Roman" w:eastAsia="Times New Roman" w:hAnsi="Times New Roman" w:cs="Times New Roman"/>
        </w:rPr>
        <w:t xml:space="preserve"> rather than </w:t>
      </w:r>
      <w:r w:rsidRPr="00E01BAB">
        <w:rPr>
          <w:rFonts w:ascii="Times New Roman" w:eastAsia="Times New Roman" w:hAnsi="Times New Roman" w:cs="Times New Roman"/>
          <w:i/>
        </w:rPr>
        <w:t>ex ante</w:t>
      </w:r>
      <w:r w:rsidRPr="00E01BAB">
        <w:rPr>
          <w:rFonts w:ascii="Times New Roman" w:eastAsia="Times New Roman" w:hAnsi="Times New Roman" w:cs="Times New Roman"/>
        </w:rPr>
        <w:t>.” Pre-specified, gray-zone, and exploratory analyses can all be valuable, but readers need to know which is which.</w:t>
      </w:r>
    </w:p>
    <w:p w14:paraId="739DB661" w14:textId="77777777" w:rsidR="000C2003" w:rsidRPr="00E01BAB" w:rsidRDefault="000C2003">
      <w:pPr>
        <w:pStyle w:val="normal0"/>
        <w:rPr>
          <w:rFonts w:ascii="Times New Roman" w:hAnsi="Times New Roman" w:cs="Times New Roman"/>
        </w:rPr>
      </w:pPr>
    </w:p>
    <w:p w14:paraId="046A9696"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Of course, any SOP document will have gaps. When situations arise that are covered neither by the PAP nor by the SOP, we would still like to avoid letting our decisions be influenced by their likely effects on results. One possible strategy is to consult a “jury” of colleagues who cannot see the unblinded outcome data or any information that might suggest whether a particular decision would make the estimated effects bigger or smaller. To make efficient use of jurors’ time and expertise, such a jury might be invited to make binding decisions on a series of questions that were not anticipated by the PAP or SOP. The reasoning behind these decisions should be documented, and, if appropriate, the SOP should be amended to cover similar situations in the future. In time, as experience and “common law” decisions accumulate, SOPs and the decision rules they embody will gradually become more comprehensive in scope.</w:t>
      </w:r>
    </w:p>
    <w:p w14:paraId="081FA8F9" w14:textId="77777777" w:rsidR="000C2003" w:rsidRPr="00E01BAB" w:rsidRDefault="000C2003">
      <w:pPr>
        <w:pStyle w:val="normal0"/>
        <w:rPr>
          <w:rFonts w:ascii="Times New Roman" w:hAnsi="Times New Roman" w:cs="Times New Roman"/>
        </w:rPr>
      </w:pPr>
    </w:p>
    <w:p w14:paraId="41A21FF0"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b/>
        </w:rPr>
        <w:t>Overview of our current SOP</w:t>
      </w:r>
    </w:p>
    <w:p w14:paraId="02EC6D34" w14:textId="1453B08C" w:rsidR="00E64894" w:rsidRDefault="00A70AF4">
      <w:pPr>
        <w:pStyle w:val="normal0"/>
        <w:rPr>
          <w:rFonts w:ascii="Times New Roman" w:hAnsi="Times New Roman" w:cs="Times New Roman"/>
        </w:rPr>
      </w:pPr>
      <w:r>
        <w:rPr>
          <w:rFonts w:ascii="Times New Roman" w:hAnsi="Times New Roman" w:cs="Times New Roman"/>
        </w:rPr>
        <w:br/>
        <w:t xml:space="preserve">Our </w:t>
      </w:r>
      <w:r w:rsidR="00D220F0">
        <w:rPr>
          <w:rFonts w:ascii="Times New Roman" w:hAnsi="Times New Roman" w:cs="Times New Roman"/>
        </w:rPr>
        <w:t xml:space="preserve">SOP can viewed on GitHub, a Web-based repository platform that </w:t>
      </w:r>
      <w:r w:rsidR="00DF3DD8">
        <w:rPr>
          <w:rFonts w:ascii="Times New Roman" w:hAnsi="Times New Roman" w:cs="Times New Roman"/>
        </w:rPr>
        <w:t>allows us to publicly archive</w:t>
      </w:r>
      <w:r w:rsidR="00D220F0">
        <w:rPr>
          <w:rFonts w:ascii="Times New Roman" w:hAnsi="Times New Roman" w:cs="Times New Roman"/>
        </w:rPr>
        <w:t xml:space="preserve"> previo</w:t>
      </w:r>
      <w:r w:rsidR="00DF3DD8">
        <w:rPr>
          <w:rFonts w:ascii="Times New Roman" w:hAnsi="Times New Roman" w:cs="Times New Roman"/>
        </w:rPr>
        <w:t>us versions with tracked changes</w:t>
      </w:r>
      <w:r w:rsidR="00D220F0">
        <w:rPr>
          <w:rFonts w:ascii="Times New Roman" w:hAnsi="Times New Roman" w:cs="Times New Roman"/>
        </w:rPr>
        <w:t xml:space="preserve"> and allows users to post requests for additional issues to be addressed.</w:t>
      </w:r>
      <w:r w:rsidR="008E50A6">
        <w:rPr>
          <w:rFonts w:ascii="Times New Roman" w:hAnsi="Times New Roman" w:cs="Times New Roman"/>
        </w:rPr>
        <w:t xml:space="preserve"> The document can be downloaded </w:t>
      </w:r>
      <w:r w:rsidR="00E64894">
        <w:rPr>
          <w:rFonts w:ascii="Times New Roman" w:hAnsi="Times New Roman" w:cs="Times New Roman"/>
        </w:rPr>
        <w:t xml:space="preserve">at </w:t>
      </w:r>
      <w:hyperlink r:id="rId8" w:history="1">
        <w:r w:rsidR="00E64894" w:rsidRPr="00E64894">
          <w:rPr>
            <w:rStyle w:val="Hyperlink"/>
            <w:rFonts w:ascii="Times New Roman" w:hAnsi="Times New Roman" w:cs="Times New Roman"/>
          </w:rPr>
          <w:t>https://github.com/acoppock/Green-Lab-SOP/raw/master/Green_Lab_SOP.pdf</w:t>
        </w:r>
      </w:hyperlink>
      <w:r w:rsidR="00E64894">
        <w:rPr>
          <w:rFonts w:ascii="Times New Roman" w:hAnsi="Times New Roman" w:cs="Times New Roman"/>
        </w:rPr>
        <w:t xml:space="preserve"> </w:t>
      </w:r>
      <w:r w:rsidR="008E50A6">
        <w:rPr>
          <w:rFonts w:ascii="Times New Roman" w:hAnsi="Times New Roman" w:cs="Times New Roman"/>
        </w:rPr>
        <w:t>without a GitHub account</w:t>
      </w:r>
      <w:r w:rsidR="00040DA6">
        <w:rPr>
          <w:rFonts w:ascii="Times New Roman" w:hAnsi="Times New Roman" w:cs="Times New Roman"/>
        </w:rPr>
        <w:t>.</w:t>
      </w:r>
    </w:p>
    <w:p w14:paraId="33968541" w14:textId="69A89A49" w:rsidR="00644CCA" w:rsidRDefault="00E01BAB">
      <w:pPr>
        <w:pStyle w:val="normal0"/>
        <w:rPr>
          <w:rFonts w:ascii="Times New Roman" w:hAnsi="Times New Roman" w:cs="Times New Roman"/>
        </w:rPr>
      </w:pPr>
      <w:r w:rsidRPr="00E01BAB">
        <w:rPr>
          <w:rFonts w:ascii="Times New Roman" w:hAnsi="Times New Roman" w:cs="Times New Roman"/>
        </w:rPr>
        <w:br/>
      </w:r>
      <w:r w:rsidR="00011E39">
        <w:rPr>
          <w:rFonts w:ascii="Times New Roman" w:hAnsi="Times New Roman" w:cs="Times New Roman"/>
        </w:rPr>
        <w:t>The principal motivation for the</w:t>
      </w:r>
      <w:r>
        <w:rPr>
          <w:rFonts w:ascii="Times New Roman" w:hAnsi="Times New Roman" w:cs="Times New Roman"/>
        </w:rPr>
        <w:t xml:space="preserve"> SOP is to support PAPs in pre-specifying analyses and credibly protecting against data fishing. Thus, th</w:t>
      </w:r>
      <w:r w:rsidR="00037B28">
        <w:rPr>
          <w:rFonts w:ascii="Times New Roman" w:hAnsi="Times New Roman" w:cs="Times New Roman"/>
        </w:rPr>
        <w:t xml:space="preserve">e SOP </w:t>
      </w:r>
      <w:r w:rsidR="002448D4">
        <w:rPr>
          <w:rFonts w:ascii="Times New Roman" w:hAnsi="Times New Roman" w:cs="Times New Roman"/>
        </w:rPr>
        <w:t xml:space="preserve">focuses on data analysis, not experimental design, and it </w:t>
      </w:r>
      <w:r w:rsidR="00925CBD">
        <w:rPr>
          <w:rFonts w:ascii="Times New Roman" w:hAnsi="Times New Roman" w:cs="Times New Roman"/>
        </w:rPr>
        <w:t>sp</w:t>
      </w:r>
      <w:r w:rsidR="009F2937">
        <w:rPr>
          <w:rFonts w:ascii="Times New Roman" w:hAnsi="Times New Roman" w:cs="Times New Roman"/>
        </w:rPr>
        <w:t>ecifi</w:t>
      </w:r>
      <w:r w:rsidR="002448D4">
        <w:rPr>
          <w:rFonts w:ascii="Times New Roman" w:hAnsi="Times New Roman" w:cs="Times New Roman"/>
        </w:rPr>
        <w:t>es our fallback plans for</w:t>
      </w:r>
      <w:r w:rsidR="00EE74C7">
        <w:rPr>
          <w:rFonts w:ascii="Times New Roman" w:hAnsi="Times New Roman" w:cs="Times New Roman"/>
        </w:rPr>
        <w:t xml:space="preserve"> </w:t>
      </w:r>
      <w:r w:rsidR="000D22CF">
        <w:rPr>
          <w:rFonts w:ascii="Times New Roman" w:hAnsi="Times New Roman" w:cs="Times New Roman"/>
        </w:rPr>
        <w:t>vari</w:t>
      </w:r>
      <w:r w:rsidR="00E373E8">
        <w:rPr>
          <w:rFonts w:ascii="Times New Roman" w:hAnsi="Times New Roman" w:cs="Times New Roman"/>
        </w:rPr>
        <w:t>ous analytic issues in case these</w:t>
      </w:r>
      <w:r w:rsidR="000D22CF">
        <w:rPr>
          <w:rFonts w:ascii="Times New Roman" w:hAnsi="Times New Roman" w:cs="Times New Roman"/>
        </w:rPr>
        <w:t xml:space="preserve"> were not addressed in th</w:t>
      </w:r>
      <w:r w:rsidR="00037B28">
        <w:rPr>
          <w:rFonts w:ascii="Times New Roman" w:hAnsi="Times New Roman" w:cs="Times New Roman"/>
        </w:rPr>
        <w:t>e PAP</w:t>
      </w:r>
      <w:r w:rsidR="00F60DD4">
        <w:rPr>
          <w:rFonts w:ascii="Times New Roman" w:hAnsi="Times New Roman" w:cs="Times New Roman"/>
        </w:rPr>
        <w:t xml:space="preserve">. It is a document of </w:t>
      </w:r>
      <w:r w:rsidR="00037B28">
        <w:rPr>
          <w:rFonts w:ascii="Times New Roman" w:hAnsi="Times New Roman" w:cs="Times New Roman"/>
        </w:rPr>
        <w:t xml:space="preserve">default practices, not </w:t>
      </w:r>
      <w:r w:rsidR="000D22CF">
        <w:rPr>
          <w:rFonts w:ascii="Times New Roman" w:hAnsi="Times New Roman" w:cs="Times New Roman"/>
        </w:rPr>
        <w:t xml:space="preserve">a manual </w:t>
      </w:r>
      <w:r w:rsidR="00037B28">
        <w:rPr>
          <w:rFonts w:ascii="Times New Roman" w:hAnsi="Times New Roman" w:cs="Times New Roman"/>
        </w:rPr>
        <w:t>o</w:t>
      </w:r>
      <w:r w:rsidR="00E373E8">
        <w:rPr>
          <w:rFonts w:ascii="Times New Roman" w:hAnsi="Times New Roman" w:cs="Times New Roman"/>
        </w:rPr>
        <w:t xml:space="preserve">f </w:t>
      </w:r>
      <w:r w:rsidR="00FA1C4F">
        <w:rPr>
          <w:rFonts w:ascii="Times New Roman" w:hAnsi="Times New Roman" w:cs="Times New Roman"/>
        </w:rPr>
        <w:t>recommended</w:t>
      </w:r>
      <w:r w:rsidR="00E373E8">
        <w:rPr>
          <w:rFonts w:ascii="Times New Roman" w:hAnsi="Times New Roman" w:cs="Times New Roman"/>
        </w:rPr>
        <w:t xml:space="preserve"> practices</w:t>
      </w:r>
      <w:r w:rsidR="002448D4">
        <w:rPr>
          <w:rFonts w:ascii="Times New Roman" w:hAnsi="Times New Roman" w:cs="Times New Roman"/>
        </w:rPr>
        <w:t xml:space="preserve">. </w:t>
      </w:r>
      <w:r w:rsidR="00E373E8">
        <w:rPr>
          <w:rFonts w:ascii="Times New Roman" w:hAnsi="Times New Roman" w:cs="Times New Roman"/>
        </w:rPr>
        <w:t>Our PAPs may deviate from the SOP when we believe a different approach is more appropriate for a particular study.</w:t>
      </w:r>
      <w:r w:rsidR="00663DAC">
        <w:rPr>
          <w:rFonts w:ascii="Times New Roman" w:hAnsi="Times New Roman" w:cs="Times New Roman"/>
        </w:rPr>
        <w:t xml:space="preserve"> Each PAP will </w:t>
      </w:r>
      <w:r w:rsidR="004D26E5">
        <w:rPr>
          <w:rFonts w:ascii="Times New Roman" w:hAnsi="Times New Roman" w:cs="Times New Roman"/>
        </w:rPr>
        <w:t xml:space="preserve">include a statement </w:t>
      </w:r>
      <w:r w:rsidR="008F2AF0">
        <w:rPr>
          <w:rFonts w:ascii="Times New Roman" w:hAnsi="Times New Roman" w:cs="Times New Roman"/>
        </w:rPr>
        <w:t xml:space="preserve">that for any decisions </w:t>
      </w:r>
      <w:r w:rsidR="004D26E5">
        <w:rPr>
          <w:rFonts w:ascii="Times New Roman" w:hAnsi="Times New Roman" w:cs="Times New Roman"/>
        </w:rPr>
        <w:t>not explicitly specified in the</w:t>
      </w:r>
      <w:r w:rsidR="00FA6267">
        <w:rPr>
          <w:rFonts w:ascii="Times New Roman" w:hAnsi="Times New Roman" w:cs="Times New Roman"/>
        </w:rPr>
        <w:t xml:space="preserve"> PAP, we plan to follow the SOP.</w:t>
      </w:r>
    </w:p>
    <w:p w14:paraId="284AA541" w14:textId="77777777" w:rsidR="00644CCA" w:rsidRDefault="00644CCA">
      <w:pPr>
        <w:pStyle w:val="normal0"/>
        <w:rPr>
          <w:rFonts w:ascii="Times New Roman" w:hAnsi="Times New Roman" w:cs="Times New Roman"/>
        </w:rPr>
      </w:pPr>
    </w:p>
    <w:p w14:paraId="7D3DC45E" w14:textId="7C32F6CB" w:rsidR="00E43E97" w:rsidRDefault="00A70AF4">
      <w:pPr>
        <w:pStyle w:val="normal0"/>
        <w:rPr>
          <w:rFonts w:ascii="Times New Roman" w:eastAsia="Times New Roman" w:hAnsi="Times New Roman" w:cs="Times New Roman"/>
        </w:rPr>
      </w:pPr>
      <w:r>
        <w:rPr>
          <w:rFonts w:ascii="Times New Roman" w:hAnsi="Times New Roman" w:cs="Times New Roman"/>
        </w:rPr>
        <w:t>The SOP is a living document and will be expanded over time. Curr</w:t>
      </w:r>
      <w:r w:rsidR="000979B3">
        <w:rPr>
          <w:rFonts w:ascii="Times New Roman" w:hAnsi="Times New Roman" w:cs="Times New Roman"/>
        </w:rPr>
        <w:t>ently, it addresses several g</w:t>
      </w:r>
      <w:r w:rsidR="00D777F1">
        <w:rPr>
          <w:rFonts w:ascii="Times New Roman" w:hAnsi="Times New Roman" w:cs="Times New Roman"/>
        </w:rPr>
        <w:t xml:space="preserve">eneral topics (such as attrition, </w:t>
      </w:r>
      <w:r>
        <w:rPr>
          <w:rFonts w:ascii="Times New Roman" w:hAnsi="Times New Roman" w:cs="Times New Roman"/>
        </w:rPr>
        <w:t>noncomplia</w:t>
      </w:r>
      <w:r w:rsidR="00D777F1">
        <w:rPr>
          <w:rFonts w:ascii="Times New Roman" w:hAnsi="Times New Roman" w:cs="Times New Roman"/>
        </w:rPr>
        <w:t>nce, and use of covariates</w:t>
      </w:r>
      <w:r>
        <w:rPr>
          <w:rFonts w:ascii="Times New Roman" w:hAnsi="Times New Roman" w:cs="Times New Roman"/>
        </w:rPr>
        <w:t>)</w:t>
      </w:r>
      <w:r w:rsidR="000979B3">
        <w:rPr>
          <w:rFonts w:ascii="Times New Roman" w:hAnsi="Times New Roman" w:cs="Times New Roman"/>
        </w:rPr>
        <w:t xml:space="preserve">, as well as some nonstandard situations we have encountered (such as </w:t>
      </w:r>
      <w:r w:rsidR="000979B3">
        <w:rPr>
          <w:rFonts w:ascii="Times New Roman" w:eastAsia="Times New Roman" w:hAnsi="Times New Roman" w:cs="Times New Roman"/>
        </w:rPr>
        <w:t>learning that some</w:t>
      </w:r>
      <w:r w:rsidR="000979B3" w:rsidRPr="00E01BAB">
        <w:rPr>
          <w:rFonts w:ascii="Times New Roman" w:eastAsia="Times New Roman" w:hAnsi="Times New Roman" w:cs="Times New Roman"/>
        </w:rPr>
        <w:t xml:space="preserve"> subject</w:t>
      </w:r>
      <w:r w:rsidR="000979B3">
        <w:rPr>
          <w:rFonts w:ascii="Times New Roman" w:eastAsia="Times New Roman" w:hAnsi="Times New Roman" w:cs="Times New Roman"/>
        </w:rPr>
        <w:t xml:space="preserve">s were randomly assigned more than once) and </w:t>
      </w:r>
      <w:r w:rsidR="00D777F1">
        <w:rPr>
          <w:rFonts w:ascii="Times New Roman" w:eastAsia="Times New Roman" w:hAnsi="Times New Roman" w:cs="Times New Roman"/>
        </w:rPr>
        <w:t xml:space="preserve">some </w:t>
      </w:r>
      <w:r w:rsidR="000979B3">
        <w:rPr>
          <w:rFonts w:ascii="Times New Roman" w:eastAsia="Times New Roman" w:hAnsi="Times New Roman" w:cs="Times New Roman"/>
        </w:rPr>
        <w:t>issues specific to voter turnout experiments (such as the coding of con</w:t>
      </w:r>
      <w:r w:rsidR="00E43E97">
        <w:rPr>
          <w:rFonts w:ascii="Times New Roman" w:eastAsia="Times New Roman" w:hAnsi="Times New Roman" w:cs="Times New Roman"/>
        </w:rPr>
        <w:t>tact in canvassing experiments). It does not attempt to cover a</w:t>
      </w:r>
      <w:r w:rsidR="00D777F1">
        <w:rPr>
          <w:rFonts w:ascii="Times New Roman" w:eastAsia="Times New Roman" w:hAnsi="Times New Roman" w:cs="Times New Roman"/>
        </w:rPr>
        <w:t>ll issues that may be important in analyzing experimental data.</w:t>
      </w:r>
    </w:p>
    <w:p w14:paraId="217FB1DD" w14:textId="77777777" w:rsidR="00E43E97" w:rsidRDefault="00E43E97">
      <w:pPr>
        <w:pStyle w:val="normal0"/>
        <w:rPr>
          <w:rFonts w:ascii="Times New Roman" w:eastAsia="Times New Roman" w:hAnsi="Times New Roman" w:cs="Times New Roman"/>
        </w:rPr>
      </w:pPr>
    </w:p>
    <w:p w14:paraId="2F8DD558" w14:textId="0F7CBD06" w:rsidR="000C2003" w:rsidRPr="003411DF" w:rsidRDefault="00130498">
      <w:pPr>
        <w:pStyle w:val="normal0"/>
        <w:rPr>
          <w:rFonts w:ascii="Times New Roman" w:eastAsia="Times New Roman" w:hAnsi="Times New Roman" w:cs="Times New Roman"/>
        </w:rPr>
      </w:pPr>
      <w:r w:rsidRPr="00E01BAB">
        <w:rPr>
          <w:rFonts w:ascii="Times New Roman" w:eastAsia="Times New Roman" w:hAnsi="Times New Roman" w:cs="Times New Roman"/>
        </w:rPr>
        <w:t xml:space="preserve">For example, so far it does not address the multiple comparisons problem—not because we think this issue is unimportant, but because we do not have an off-the-shelf recommendation for handling it. The issue becomes more important as the number of outcome measures, treatments, or subgroups analyzed grows. Other researchers may find it useful to codify their multiple-comparisons practices in SOPs, especially if they typically analyze many outcome measures in a single study. We look forward to learning from their approaches and may address the issue in </w:t>
      </w:r>
      <w:r w:rsidR="00D777F1">
        <w:rPr>
          <w:rFonts w:ascii="Times New Roman" w:eastAsia="Times New Roman" w:hAnsi="Times New Roman" w:cs="Times New Roman"/>
        </w:rPr>
        <w:t xml:space="preserve">PAPs </w:t>
      </w:r>
      <w:r w:rsidR="007C2285">
        <w:rPr>
          <w:rFonts w:ascii="Times New Roman" w:eastAsia="Times New Roman" w:hAnsi="Times New Roman" w:cs="Times New Roman"/>
        </w:rPr>
        <w:t xml:space="preserve">for specific projects </w:t>
      </w:r>
      <w:r w:rsidR="00D777F1">
        <w:rPr>
          <w:rFonts w:ascii="Times New Roman" w:eastAsia="Times New Roman" w:hAnsi="Times New Roman" w:cs="Times New Roman"/>
        </w:rPr>
        <w:t xml:space="preserve">and, if appropriate, </w:t>
      </w:r>
      <w:r w:rsidRPr="00E01BAB">
        <w:rPr>
          <w:rFonts w:ascii="Times New Roman" w:eastAsia="Times New Roman" w:hAnsi="Times New Roman" w:cs="Times New Roman"/>
        </w:rPr>
        <w:t>a future version of our SOP.</w:t>
      </w:r>
    </w:p>
    <w:p w14:paraId="6F3E4D49" w14:textId="77777777" w:rsidR="000C2003" w:rsidRPr="00E01BAB" w:rsidRDefault="000C2003">
      <w:pPr>
        <w:pStyle w:val="normal0"/>
        <w:rPr>
          <w:rFonts w:ascii="Times New Roman" w:hAnsi="Times New Roman" w:cs="Times New Roman"/>
        </w:rPr>
      </w:pPr>
    </w:p>
    <w:p w14:paraId="45C3437B" w14:textId="71978372" w:rsidR="000C2003" w:rsidRPr="00EE28D0" w:rsidRDefault="00E43E97">
      <w:pPr>
        <w:pStyle w:val="normal0"/>
        <w:rPr>
          <w:rFonts w:ascii="Times New Roman" w:hAnsi="Times New Roman" w:cs="Times New Roman"/>
        </w:rPr>
      </w:pPr>
      <w:r>
        <w:rPr>
          <w:rFonts w:ascii="Times New Roman" w:eastAsia="Times New Roman" w:hAnsi="Times New Roman" w:cs="Times New Roman"/>
        </w:rPr>
        <w:t>W</w:t>
      </w:r>
      <w:r w:rsidR="00130498" w:rsidRPr="00E01BAB">
        <w:rPr>
          <w:rFonts w:ascii="Times New Roman" w:eastAsia="Times New Roman" w:hAnsi="Times New Roman" w:cs="Times New Roman"/>
        </w:rPr>
        <w:t>e do not regard all of the defaults in our SOP as clearly superior to the alternatives. For example, in the section on covariate adjustment, we recommend that covariates be</w:t>
      </w:r>
      <w:r w:rsidR="00D777F1">
        <w:rPr>
          <w:rFonts w:ascii="Times New Roman" w:hAnsi="Times New Roman" w:cs="Times New Roman"/>
        </w:rPr>
        <w:t xml:space="preserve"> </w:t>
      </w:r>
      <w:r w:rsidR="00130498" w:rsidRPr="00E01BAB">
        <w:rPr>
          <w:rFonts w:ascii="Times New Roman" w:eastAsia="Times New Roman" w:hAnsi="Times New Roman" w:cs="Times New Roman"/>
        </w:rPr>
        <w:t>pre-specified “on the basis of their expected ability to help predict outcomes,” give rules of thumb for the maximum number of covariates, and suggest how a jury can be used in exceptional cases (e.g., when a new source of baseline data becomes available after random assignment). We considered the alternative of adopting automated model selection methods, but would like to see more evidence that (1) valid confidence intervals can be constructed when such methods are used and (2) the benefits of such methods (possible improvements in precision) outweigh the costs (increased computing time, possible loss of transparency to non-expert readers). This is just one example of a topic where,</w:t>
      </w:r>
      <w:r w:rsidR="00D777F1">
        <w:rPr>
          <w:rFonts w:ascii="Times New Roman" w:eastAsia="Times New Roman" w:hAnsi="Times New Roman" w:cs="Times New Roman"/>
        </w:rPr>
        <w:t xml:space="preserve"> as the literature </w:t>
      </w:r>
      <w:r w:rsidR="00130498" w:rsidRPr="00E01BAB">
        <w:rPr>
          <w:rFonts w:ascii="Times New Roman" w:eastAsia="Times New Roman" w:hAnsi="Times New Roman" w:cs="Times New Roman"/>
        </w:rPr>
        <w:t>evolves</w:t>
      </w:r>
      <w:r w:rsidR="00D777F1">
        <w:rPr>
          <w:rFonts w:ascii="Times New Roman" w:eastAsia="Times New Roman" w:hAnsi="Times New Roman" w:cs="Times New Roman"/>
        </w:rPr>
        <w:t xml:space="preserve"> and experience accumulates</w:t>
      </w:r>
      <w:r w:rsidR="00130498" w:rsidRPr="00E01BAB">
        <w:rPr>
          <w:rFonts w:ascii="Times New Roman" w:eastAsia="Times New Roman" w:hAnsi="Times New Roman" w:cs="Times New Roman"/>
        </w:rPr>
        <w:t>, our SOP may evolve as well.</w:t>
      </w:r>
      <w:r w:rsidR="00C52542">
        <w:rPr>
          <w:rFonts w:ascii="Times New Roman" w:eastAsia="Times New Roman" w:hAnsi="Times New Roman" w:cs="Times New Roman"/>
        </w:rPr>
        <w:br/>
      </w:r>
      <w:r w:rsidR="00C52542">
        <w:rPr>
          <w:rFonts w:ascii="Times New Roman" w:eastAsia="Times New Roman" w:hAnsi="Times New Roman" w:cs="Times New Roman"/>
        </w:rPr>
        <w:br/>
      </w:r>
      <w:r w:rsidR="00B81B2E">
        <w:rPr>
          <w:rFonts w:ascii="Times New Roman" w:eastAsia="Times New Roman" w:hAnsi="Times New Roman" w:cs="Times New Roman"/>
        </w:rPr>
        <w:t>O</w:t>
      </w:r>
      <w:r w:rsidR="00EE28D0">
        <w:rPr>
          <w:rFonts w:ascii="Times New Roman" w:eastAsia="Times New Roman" w:hAnsi="Times New Roman" w:cs="Times New Roman"/>
        </w:rPr>
        <w:t>ur SOP inte</w:t>
      </w:r>
      <w:r w:rsidR="00B81B2E">
        <w:rPr>
          <w:rFonts w:ascii="Times New Roman" w:eastAsia="Times New Roman" w:hAnsi="Times New Roman" w:cs="Times New Roman"/>
        </w:rPr>
        <w:t>ntionally uses some</w:t>
      </w:r>
      <w:r w:rsidR="00EE28D0">
        <w:rPr>
          <w:rFonts w:ascii="Times New Roman" w:eastAsia="Times New Roman" w:hAnsi="Times New Roman" w:cs="Times New Roman"/>
        </w:rPr>
        <w:t xml:space="preserve"> arbitrary </w:t>
      </w:r>
      <w:r w:rsidR="00B81B2E">
        <w:rPr>
          <w:rFonts w:ascii="Times New Roman" w:eastAsia="Times New Roman" w:hAnsi="Times New Roman" w:cs="Times New Roman"/>
        </w:rPr>
        <w:t>thresholds</w:t>
      </w:r>
      <w:r w:rsidR="00EE28D0">
        <w:rPr>
          <w:rFonts w:ascii="Times New Roman" w:eastAsia="Times New Roman" w:hAnsi="Times New Roman" w:cs="Times New Roman"/>
        </w:rPr>
        <w:t xml:space="preserve">. For example, in </w:t>
      </w:r>
      <w:r w:rsidR="007A3AC5">
        <w:rPr>
          <w:rFonts w:ascii="Times New Roman" w:eastAsia="Times New Roman" w:hAnsi="Times New Roman" w:cs="Times New Roman"/>
        </w:rPr>
        <w:t xml:space="preserve">several places in </w:t>
      </w:r>
      <w:r w:rsidR="00EE28D0">
        <w:rPr>
          <w:rFonts w:ascii="Times New Roman" w:eastAsia="Times New Roman" w:hAnsi="Times New Roman" w:cs="Times New Roman"/>
        </w:rPr>
        <w:t>the section</w:t>
      </w:r>
      <w:r w:rsidR="007A3AC5">
        <w:rPr>
          <w:rFonts w:ascii="Times New Roman" w:eastAsia="Times New Roman" w:hAnsi="Times New Roman" w:cs="Times New Roman"/>
        </w:rPr>
        <w:t>s</w:t>
      </w:r>
      <w:r w:rsidR="00EE28D0">
        <w:rPr>
          <w:rFonts w:ascii="Times New Roman" w:eastAsia="Times New Roman" w:hAnsi="Times New Roman" w:cs="Times New Roman"/>
        </w:rPr>
        <w:t xml:space="preserve"> on </w:t>
      </w:r>
      <w:r w:rsidR="007A3AC5">
        <w:rPr>
          <w:rFonts w:ascii="Times New Roman" w:eastAsia="Times New Roman" w:hAnsi="Times New Roman" w:cs="Times New Roman"/>
        </w:rPr>
        <w:t xml:space="preserve">noncompliance and </w:t>
      </w:r>
      <w:r w:rsidR="00EE28D0">
        <w:rPr>
          <w:rFonts w:ascii="Times New Roman" w:eastAsia="Times New Roman" w:hAnsi="Times New Roman" w:cs="Times New Roman"/>
        </w:rPr>
        <w:t xml:space="preserve">attrition, we specify </w:t>
      </w:r>
      <w:r w:rsidR="007A3AC5">
        <w:rPr>
          <w:rFonts w:ascii="Times New Roman" w:eastAsia="Times New Roman" w:hAnsi="Times New Roman" w:cs="Times New Roman"/>
        </w:rPr>
        <w:t>statistical tests to compare baseline characteristics across treatment arms and write that “p-values below 0.05” will be considered evidence of noncomparability or asymmetric attrition, triggering changes in</w:t>
      </w:r>
      <w:r w:rsidR="00E14BB6">
        <w:rPr>
          <w:rFonts w:ascii="Times New Roman" w:eastAsia="Times New Roman" w:hAnsi="Times New Roman" w:cs="Times New Roman"/>
        </w:rPr>
        <w:t xml:space="preserve"> the analysis strategy. It may</w:t>
      </w:r>
      <w:r w:rsidR="007A3AC5">
        <w:rPr>
          <w:rFonts w:ascii="Times New Roman" w:eastAsia="Times New Roman" w:hAnsi="Times New Roman" w:cs="Times New Roman"/>
        </w:rPr>
        <w:t xml:space="preserve"> be wiser to pre-specify a rule based on substantive rather than statistic</w:t>
      </w:r>
      <w:r w:rsidR="00B81B2E">
        <w:rPr>
          <w:rFonts w:ascii="Times New Roman" w:eastAsia="Times New Roman" w:hAnsi="Times New Roman" w:cs="Times New Roman"/>
        </w:rPr>
        <w:t>al significance,</w:t>
      </w:r>
      <w:r w:rsidR="007C2285">
        <w:rPr>
          <w:rFonts w:ascii="Times New Roman" w:eastAsia="Times New Roman" w:hAnsi="Times New Roman" w:cs="Times New Roman"/>
        </w:rPr>
        <w:t xml:space="preserve"> and we may do so in </w:t>
      </w:r>
      <w:r w:rsidR="00B81B2E">
        <w:rPr>
          <w:rFonts w:ascii="Times New Roman" w:eastAsia="Times New Roman" w:hAnsi="Times New Roman" w:cs="Times New Roman"/>
        </w:rPr>
        <w:t>PAPs, making u</w:t>
      </w:r>
      <w:r w:rsidR="007C2285">
        <w:rPr>
          <w:rFonts w:ascii="Times New Roman" w:eastAsia="Times New Roman" w:hAnsi="Times New Roman" w:cs="Times New Roman"/>
        </w:rPr>
        <w:t>se of subject-matter knowledge</w:t>
      </w:r>
      <w:r w:rsidR="00011D47">
        <w:rPr>
          <w:rFonts w:ascii="Times New Roman" w:eastAsia="Times New Roman" w:hAnsi="Times New Roman" w:cs="Times New Roman"/>
        </w:rPr>
        <w:t xml:space="preserve"> or simulations based on relevant data</w:t>
      </w:r>
      <w:r w:rsidR="007C2285">
        <w:rPr>
          <w:rFonts w:ascii="Times New Roman" w:eastAsia="Times New Roman" w:hAnsi="Times New Roman" w:cs="Times New Roman"/>
        </w:rPr>
        <w:t xml:space="preserve">. </w:t>
      </w:r>
      <w:r w:rsidR="007A3AC5">
        <w:rPr>
          <w:rFonts w:ascii="Times New Roman" w:eastAsia="Times New Roman" w:hAnsi="Times New Roman" w:cs="Times New Roman"/>
        </w:rPr>
        <w:t xml:space="preserve">However, the purpose of the SOP is to provide a fallback </w:t>
      </w:r>
      <w:r w:rsidR="00E14BB6">
        <w:rPr>
          <w:rFonts w:ascii="Times New Roman" w:eastAsia="Times New Roman" w:hAnsi="Times New Roman" w:cs="Times New Roman"/>
        </w:rPr>
        <w:t>that constrains the analyst’s discretion if</w:t>
      </w:r>
      <w:r w:rsidR="007A3AC5">
        <w:rPr>
          <w:rFonts w:ascii="Times New Roman" w:eastAsia="Times New Roman" w:hAnsi="Times New Roman" w:cs="Times New Roman"/>
        </w:rPr>
        <w:t xml:space="preserve"> the PAP does not address the issu</w:t>
      </w:r>
      <w:r w:rsidR="00E14BB6">
        <w:rPr>
          <w:rFonts w:ascii="Times New Roman" w:eastAsia="Times New Roman" w:hAnsi="Times New Roman" w:cs="Times New Roman"/>
        </w:rPr>
        <w:t xml:space="preserve">e, and a specific but arbitrary threshold serves this </w:t>
      </w:r>
      <w:r w:rsidR="00B81B2E">
        <w:rPr>
          <w:rFonts w:ascii="Times New Roman" w:eastAsia="Times New Roman" w:hAnsi="Times New Roman" w:cs="Times New Roman"/>
        </w:rPr>
        <w:t>purpose more effectively than vague but judicious guidance.</w:t>
      </w:r>
      <w:r w:rsidR="007A3AC5">
        <w:rPr>
          <w:rFonts w:ascii="Times New Roman" w:eastAsia="Times New Roman" w:hAnsi="Times New Roman" w:cs="Times New Roman"/>
        </w:rPr>
        <w:br/>
      </w:r>
    </w:p>
    <w:p w14:paraId="0C2553D4" w14:textId="10585984" w:rsidR="00180737" w:rsidRDefault="009931D4">
      <w:pPr>
        <w:pStyle w:val="normal0"/>
        <w:rPr>
          <w:rFonts w:ascii="Times New Roman" w:eastAsia="Times New Roman" w:hAnsi="Times New Roman" w:cs="Times New Roman"/>
        </w:rPr>
      </w:pPr>
      <w:r>
        <w:rPr>
          <w:rFonts w:ascii="Times New Roman" w:eastAsia="Times New Roman" w:hAnsi="Times New Roman" w:cs="Times New Roman"/>
        </w:rPr>
        <w:t>In sharing our SOP, we are not seeki</w:t>
      </w:r>
      <w:r w:rsidR="007B71C6">
        <w:rPr>
          <w:rFonts w:ascii="Times New Roman" w:eastAsia="Times New Roman" w:hAnsi="Times New Roman" w:cs="Times New Roman"/>
        </w:rPr>
        <w:t>ng to persuade other research groups</w:t>
      </w:r>
      <w:r>
        <w:rPr>
          <w:rFonts w:ascii="Times New Roman" w:eastAsia="Times New Roman" w:hAnsi="Times New Roman" w:cs="Times New Roman"/>
        </w:rPr>
        <w:t xml:space="preserve"> to adopt the same default prac</w:t>
      </w:r>
      <w:r w:rsidR="007B71C6">
        <w:rPr>
          <w:rFonts w:ascii="Times New Roman" w:eastAsia="Times New Roman" w:hAnsi="Times New Roman" w:cs="Times New Roman"/>
        </w:rPr>
        <w:t>tices we have chosen. In fac</w:t>
      </w:r>
      <w:r w:rsidR="00A10A05">
        <w:rPr>
          <w:rFonts w:ascii="Times New Roman" w:eastAsia="Times New Roman" w:hAnsi="Times New Roman" w:cs="Times New Roman"/>
        </w:rPr>
        <w:t>t, we welcome</w:t>
      </w:r>
      <w:ins w:id="2" w:author="Donald Green" w:date="2015-08-13T10:59:00Z">
        <w:r w:rsidR="001A295F">
          <w:rPr>
            <w:rFonts w:ascii="Times New Roman" w:eastAsia="Times New Roman" w:hAnsi="Times New Roman" w:cs="Times New Roman"/>
          </w:rPr>
          <w:t xml:space="preserve"> </w:t>
        </w:r>
      </w:ins>
      <w:r w:rsidR="00A10A05">
        <w:rPr>
          <w:rFonts w:ascii="Times New Roman" w:eastAsia="Times New Roman" w:hAnsi="Times New Roman" w:cs="Times New Roman"/>
        </w:rPr>
        <w:t xml:space="preserve">debate </w:t>
      </w:r>
      <w:r w:rsidR="00B83D60">
        <w:rPr>
          <w:rFonts w:ascii="Times New Roman" w:eastAsia="Times New Roman" w:hAnsi="Times New Roman" w:cs="Times New Roman"/>
        </w:rPr>
        <w:t xml:space="preserve">and discussion </w:t>
      </w:r>
      <w:r w:rsidR="007B71C6">
        <w:rPr>
          <w:rFonts w:ascii="Times New Roman" w:eastAsia="Times New Roman" w:hAnsi="Times New Roman" w:cs="Times New Roman"/>
        </w:rPr>
        <w:t>about these practices and more opportunities to learn f</w:t>
      </w:r>
      <w:r w:rsidR="0074504D">
        <w:rPr>
          <w:rFonts w:ascii="Times New Roman" w:eastAsia="Times New Roman" w:hAnsi="Times New Roman" w:cs="Times New Roman"/>
        </w:rPr>
        <w:t xml:space="preserve">rom other researchers’ choices. </w:t>
      </w:r>
      <w:r w:rsidR="007B71C6">
        <w:rPr>
          <w:rFonts w:ascii="Times New Roman" w:eastAsia="Times New Roman" w:hAnsi="Times New Roman" w:cs="Times New Roman"/>
        </w:rPr>
        <w:t xml:space="preserve">We believe that </w:t>
      </w:r>
      <w:r w:rsidR="008E55B5">
        <w:rPr>
          <w:rFonts w:ascii="Times New Roman" w:eastAsia="Times New Roman" w:hAnsi="Times New Roman" w:cs="Times New Roman"/>
        </w:rPr>
        <w:t xml:space="preserve">by </w:t>
      </w:r>
      <w:r w:rsidR="007B71C6">
        <w:rPr>
          <w:rFonts w:ascii="Times New Roman" w:eastAsia="Times New Roman" w:hAnsi="Times New Roman" w:cs="Times New Roman"/>
        </w:rPr>
        <w:t>building, borrowin</w:t>
      </w:r>
      <w:r w:rsidR="00217A90">
        <w:rPr>
          <w:rFonts w:ascii="Times New Roman" w:eastAsia="Times New Roman" w:hAnsi="Times New Roman" w:cs="Times New Roman"/>
        </w:rPr>
        <w:t>g, and discussing</w:t>
      </w:r>
      <w:r w:rsidR="00A10A05">
        <w:rPr>
          <w:rFonts w:ascii="Times New Roman" w:eastAsia="Times New Roman" w:hAnsi="Times New Roman" w:cs="Times New Roman"/>
        </w:rPr>
        <w:t xml:space="preserve"> SOPs</w:t>
      </w:r>
      <w:r w:rsidR="008E55B5">
        <w:rPr>
          <w:rFonts w:ascii="Times New Roman" w:eastAsia="Times New Roman" w:hAnsi="Times New Roman" w:cs="Times New Roman"/>
        </w:rPr>
        <w:t xml:space="preserve">, </w:t>
      </w:r>
      <w:r w:rsidR="00650C4A">
        <w:rPr>
          <w:rFonts w:ascii="Times New Roman" w:eastAsia="Times New Roman" w:hAnsi="Times New Roman" w:cs="Times New Roman"/>
        </w:rPr>
        <w:t>researchers</w:t>
      </w:r>
      <w:r w:rsidR="008E55B5">
        <w:rPr>
          <w:rFonts w:ascii="Times New Roman" w:eastAsia="Times New Roman" w:hAnsi="Times New Roman" w:cs="Times New Roman"/>
        </w:rPr>
        <w:t xml:space="preserve"> can </w:t>
      </w:r>
      <w:r w:rsidR="005501B6">
        <w:rPr>
          <w:rFonts w:ascii="Times New Roman" w:eastAsia="Times New Roman" w:hAnsi="Times New Roman" w:cs="Times New Roman"/>
        </w:rPr>
        <w:t xml:space="preserve">share useful ideas about methodological issues and </w:t>
      </w:r>
      <w:r w:rsidR="0074504D">
        <w:rPr>
          <w:rFonts w:ascii="Times New Roman" w:eastAsia="Times New Roman" w:hAnsi="Times New Roman" w:cs="Times New Roman"/>
        </w:rPr>
        <w:t xml:space="preserve">bolster </w:t>
      </w:r>
      <w:r w:rsidR="00AE6EF2">
        <w:rPr>
          <w:rFonts w:ascii="Times New Roman" w:eastAsia="Times New Roman" w:hAnsi="Times New Roman" w:cs="Times New Roman"/>
        </w:rPr>
        <w:t xml:space="preserve">the contributions of PAPs toward </w:t>
      </w:r>
      <w:r w:rsidR="00B34A35">
        <w:rPr>
          <w:rFonts w:ascii="Times New Roman" w:eastAsia="Times New Roman" w:hAnsi="Times New Roman" w:cs="Times New Roman"/>
        </w:rPr>
        <w:t>improving</w:t>
      </w:r>
      <w:r w:rsidR="00750759">
        <w:rPr>
          <w:rFonts w:ascii="Times New Roman" w:eastAsia="Times New Roman" w:hAnsi="Times New Roman" w:cs="Times New Roman"/>
        </w:rPr>
        <w:t xml:space="preserve"> transparency.</w:t>
      </w:r>
    </w:p>
    <w:p w14:paraId="05A2F261" w14:textId="77777777" w:rsidR="005501B6" w:rsidRPr="00EE28D0" w:rsidRDefault="005501B6">
      <w:pPr>
        <w:pStyle w:val="normal0"/>
        <w:rPr>
          <w:rFonts w:ascii="Times New Roman" w:eastAsia="Times New Roman" w:hAnsi="Times New Roman" w:cs="Times New Roman"/>
        </w:rPr>
      </w:pPr>
    </w:p>
    <w:p w14:paraId="1ABD5EA7" w14:textId="18CDF891" w:rsidR="00180737" w:rsidRPr="00EE28D0" w:rsidRDefault="00924EB7">
      <w:pPr>
        <w:pStyle w:val="normal0"/>
        <w:rPr>
          <w:rFonts w:ascii="Times New Roman" w:eastAsia="Times New Roman" w:hAnsi="Times New Roman" w:cs="Times New Roman"/>
          <w:b/>
        </w:rPr>
      </w:pPr>
      <w:r w:rsidRPr="00EE28D0">
        <w:rPr>
          <w:rFonts w:ascii="Times New Roman" w:eastAsia="Times New Roman" w:hAnsi="Times New Roman" w:cs="Times New Roman"/>
          <w:b/>
        </w:rPr>
        <w:t>Acknowledgment</w:t>
      </w:r>
      <w:r w:rsidR="00D777F1" w:rsidRPr="00EE28D0">
        <w:rPr>
          <w:rFonts w:ascii="Times New Roman" w:eastAsia="Times New Roman" w:hAnsi="Times New Roman" w:cs="Times New Roman"/>
          <w:b/>
        </w:rPr>
        <w:t>s</w:t>
      </w:r>
    </w:p>
    <w:p w14:paraId="7A7FEDAD" w14:textId="77777777" w:rsidR="00D777F1" w:rsidRPr="00924EB7" w:rsidRDefault="00D777F1">
      <w:pPr>
        <w:pStyle w:val="normal0"/>
        <w:rPr>
          <w:rFonts w:ascii="Times New Roman" w:eastAsia="Times New Roman" w:hAnsi="Times New Roman" w:cs="Times New Roman"/>
          <w:b/>
        </w:rPr>
      </w:pPr>
    </w:p>
    <w:p w14:paraId="01BF6E60" w14:textId="5CBDC331" w:rsidR="00180737" w:rsidRPr="00180737" w:rsidRDefault="00924EB7" w:rsidP="00180737">
      <w:pPr>
        <w:widowControl w:val="0"/>
        <w:autoSpaceDE w:val="0"/>
        <w:autoSpaceDN w:val="0"/>
        <w:adjustRightInd w:val="0"/>
        <w:spacing w:line="240" w:lineRule="auto"/>
        <w:rPr>
          <w:rFonts w:ascii="Times New Roman" w:hAnsi="Times New Roman" w:cs="Times New Roman"/>
        </w:rPr>
      </w:pPr>
      <w:r>
        <w:rPr>
          <w:rFonts w:ascii="Times New Roman" w:eastAsia="Times New Roman" w:hAnsi="Times New Roman" w:cs="Times New Roman"/>
        </w:rPr>
        <w:t>We thank</w:t>
      </w:r>
      <w:r w:rsidR="00180737" w:rsidRPr="00180737">
        <w:rPr>
          <w:rFonts w:ascii="Times New Roman" w:eastAsia="Times New Roman" w:hAnsi="Times New Roman" w:cs="Times New Roman"/>
        </w:rPr>
        <w:t xml:space="preserve"> </w:t>
      </w:r>
      <w:r w:rsidR="00180737" w:rsidRPr="00180737">
        <w:rPr>
          <w:rFonts w:ascii="Times New Roman" w:hAnsi="Times New Roman" w:cs="Times New Roman"/>
        </w:rPr>
        <w:t xml:space="preserve">Susanne Baltes, Jake Bowers, </w:t>
      </w:r>
      <w:r w:rsidR="00180737">
        <w:rPr>
          <w:rFonts w:ascii="Times New Roman" w:hAnsi="Times New Roman" w:cs="Times New Roman"/>
        </w:rPr>
        <w:t xml:space="preserve">Alex Coppock, </w:t>
      </w:r>
      <w:r w:rsidR="00180737" w:rsidRPr="00180737">
        <w:rPr>
          <w:rFonts w:ascii="Times New Roman" w:hAnsi="Times New Roman" w:cs="Times New Roman"/>
        </w:rPr>
        <w:t xml:space="preserve">Al Fang, Macartan Humphreys, </w:t>
      </w:r>
      <w:r w:rsidR="00227149">
        <w:rPr>
          <w:rFonts w:ascii="Times New Roman" w:hAnsi="Times New Roman" w:cs="Times New Roman"/>
        </w:rPr>
        <w:t xml:space="preserve">Hal Lin, </w:t>
      </w:r>
      <w:r w:rsidR="00180737" w:rsidRPr="00180737">
        <w:rPr>
          <w:rFonts w:ascii="Times New Roman" w:hAnsi="Times New Roman" w:cs="Times New Roman"/>
        </w:rPr>
        <w:t>Anselm Rink,</w:t>
      </w:r>
      <w:r w:rsidR="00180737">
        <w:rPr>
          <w:rFonts w:ascii="Times New Roman" w:hAnsi="Times New Roman" w:cs="Times New Roman"/>
        </w:rPr>
        <w:t xml:space="preserve"> </w:t>
      </w:r>
      <w:r w:rsidR="00180737" w:rsidRPr="00180737">
        <w:rPr>
          <w:rFonts w:ascii="Times New Roman" w:hAnsi="Times New Roman" w:cs="Times New Roman"/>
        </w:rPr>
        <w:t>Michael Schwam-Baird, Uri Simonsohn, Amber Spry, Dane Thorley, Anna Wilke, and Jose Zubizarreta for</w:t>
      </w:r>
      <w:r w:rsidR="00180737">
        <w:rPr>
          <w:rFonts w:ascii="Times New Roman" w:hAnsi="Times New Roman" w:cs="Times New Roman"/>
        </w:rPr>
        <w:t xml:space="preserve"> </w:t>
      </w:r>
      <w:r>
        <w:rPr>
          <w:rFonts w:ascii="Times New Roman" w:hAnsi="Times New Roman" w:cs="Times New Roman"/>
        </w:rPr>
        <w:t>helpful comments and discussions.</w:t>
      </w:r>
    </w:p>
    <w:p w14:paraId="6F0099C0" w14:textId="77777777" w:rsidR="000C2003" w:rsidRPr="00180737" w:rsidRDefault="000C2003">
      <w:pPr>
        <w:pStyle w:val="normal0"/>
        <w:rPr>
          <w:rFonts w:ascii="Times New Roman" w:hAnsi="Times New Roman" w:cs="Times New Roman"/>
        </w:rPr>
      </w:pPr>
    </w:p>
    <w:p w14:paraId="0CCE89A2" w14:textId="77777777" w:rsidR="001D56C2" w:rsidRDefault="001D56C2">
      <w:pPr>
        <w:pStyle w:val="normal0"/>
        <w:rPr>
          <w:rFonts w:ascii="Times New Roman" w:eastAsia="Times New Roman" w:hAnsi="Times New Roman" w:cs="Times New Roman"/>
          <w:b/>
        </w:rPr>
        <w:sectPr w:rsidR="001D56C2">
          <w:footerReference w:type="default" r:id="rId9"/>
          <w:endnotePr>
            <w:numFmt w:val="decimal"/>
          </w:endnotePr>
          <w:pgSz w:w="12240" w:h="15840"/>
          <w:pgMar w:top="1440" w:right="1440" w:bottom="1440" w:left="1440" w:header="720" w:footer="720" w:gutter="0"/>
          <w:pgNumType w:start="1"/>
          <w:cols w:space="720"/>
          <w:titlePg/>
        </w:sectPr>
      </w:pPr>
    </w:p>
    <w:p w14:paraId="05175350" w14:textId="293FB9FB" w:rsidR="000C2003" w:rsidRPr="00E01BAB" w:rsidRDefault="00130498" w:rsidP="00D15C73">
      <w:pPr>
        <w:pStyle w:val="normal0"/>
        <w:jc w:val="center"/>
        <w:rPr>
          <w:rFonts w:ascii="Times New Roman" w:hAnsi="Times New Roman" w:cs="Times New Roman"/>
        </w:rPr>
      </w:pPr>
      <w:r w:rsidRPr="00E01BAB">
        <w:rPr>
          <w:rFonts w:ascii="Times New Roman" w:eastAsia="Times New Roman" w:hAnsi="Times New Roman" w:cs="Times New Roman"/>
          <w:b/>
        </w:rPr>
        <w:t>References</w:t>
      </w:r>
    </w:p>
    <w:p w14:paraId="6AE3E194" w14:textId="77777777" w:rsidR="000C2003" w:rsidRDefault="000C2003">
      <w:pPr>
        <w:pStyle w:val="normal0"/>
        <w:rPr>
          <w:rFonts w:ascii="Times New Roman" w:hAnsi="Times New Roman" w:cs="Times New Roman"/>
        </w:rPr>
      </w:pPr>
    </w:p>
    <w:p w14:paraId="7D99DDF9" w14:textId="77777777" w:rsidR="00D15C73" w:rsidRPr="00E01BAB" w:rsidRDefault="00D15C73">
      <w:pPr>
        <w:pStyle w:val="normal0"/>
        <w:rPr>
          <w:rFonts w:ascii="Times New Roman" w:hAnsi="Times New Roman" w:cs="Times New Roman"/>
        </w:rPr>
      </w:pPr>
      <w:bookmarkStart w:id="3" w:name="_GoBack"/>
      <w:bookmarkEnd w:id="3"/>
    </w:p>
    <w:p w14:paraId="4351C97A" w14:textId="5BFF2DC9" w:rsidR="000C2003" w:rsidRPr="00E01BAB" w:rsidRDefault="00604C9F">
      <w:pPr>
        <w:pStyle w:val="normal0"/>
        <w:rPr>
          <w:rFonts w:ascii="Times New Roman" w:hAnsi="Times New Roman" w:cs="Times New Roman"/>
        </w:rPr>
      </w:pPr>
      <w:r>
        <w:rPr>
          <w:rFonts w:ascii="Times New Roman" w:eastAsia="Times New Roman" w:hAnsi="Times New Roman" w:cs="Times New Roman"/>
        </w:rPr>
        <w:t>Angrist, Joshua D., Guido W. Imbens, and Donald</w:t>
      </w:r>
      <w:r w:rsidR="00130498" w:rsidRPr="00E01BAB">
        <w:rPr>
          <w:rFonts w:ascii="Times New Roman" w:eastAsia="Times New Roman" w:hAnsi="Times New Roman" w:cs="Times New Roman"/>
        </w:rPr>
        <w:t xml:space="preserve"> B. Rubin (1996). Identification of causal effects using instrumental variables. </w:t>
      </w:r>
      <w:r w:rsidR="00130498" w:rsidRPr="00E01BAB">
        <w:rPr>
          <w:rFonts w:ascii="Times New Roman" w:eastAsia="Times New Roman" w:hAnsi="Times New Roman" w:cs="Times New Roman"/>
          <w:i/>
        </w:rPr>
        <w:t>Journal of the American Statistical Association</w:t>
      </w:r>
      <w:r w:rsidR="00130498" w:rsidRPr="00E01BAB">
        <w:rPr>
          <w:rFonts w:ascii="Times New Roman" w:eastAsia="Times New Roman" w:hAnsi="Times New Roman" w:cs="Times New Roman"/>
        </w:rPr>
        <w:t xml:space="preserve"> 91: 444–455.</w:t>
      </w:r>
    </w:p>
    <w:p w14:paraId="33AB1793" w14:textId="77777777" w:rsidR="000C2003" w:rsidRPr="00E01BAB" w:rsidRDefault="000C2003">
      <w:pPr>
        <w:pStyle w:val="normal0"/>
        <w:rPr>
          <w:rFonts w:ascii="Times New Roman" w:hAnsi="Times New Roman" w:cs="Times New Roman"/>
        </w:rPr>
      </w:pPr>
    </w:p>
    <w:p w14:paraId="45B43C77" w14:textId="253F4A00" w:rsidR="000C2003" w:rsidRPr="00E01BAB" w:rsidRDefault="00032CF0">
      <w:pPr>
        <w:pStyle w:val="normal0"/>
        <w:rPr>
          <w:rFonts w:ascii="Times New Roman" w:hAnsi="Times New Roman" w:cs="Times New Roman"/>
        </w:rPr>
      </w:pPr>
      <w:r>
        <w:rPr>
          <w:rFonts w:ascii="Times New Roman" w:eastAsia="Times New Roman" w:hAnsi="Times New Roman" w:cs="Times New Roman"/>
        </w:rPr>
        <w:t>Casey, Katherine, Rachel Glennerster, and Edward</w:t>
      </w:r>
      <w:r w:rsidR="00130498" w:rsidRPr="00E01BAB">
        <w:rPr>
          <w:rFonts w:ascii="Times New Roman" w:eastAsia="Times New Roman" w:hAnsi="Times New Roman" w:cs="Times New Roman"/>
        </w:rPr>
        <w:t xml:space="preserve"> Miguel (2012). Reshaping institutions: Evidence on aid impacts using a preanalysis plan. </w:t>
      </w:r>
      <w:r w:rsidR="00130498" w:rsidRPr="00E01BAB">
        <w:rPr>
          <w:rFonts w:ascii="Times New Roman" w:eastAsia="Times New Roman" w:hAnsi="Times New Roman" w:cs="Times New Roman"/>
          <w:i/>
        </w:rPr>
        <w:t>Quarterly Journal of Economics</w:t>
      </w:r>
      <w:r w:rsidR="00130498" w:rsidRPr="00E01BAB">
        <w:rPr>
          <w:rFonts w:ascii="Times New Roman" w:eastAsia="Times New Roman" w:hAnsi="Times New Roman" w:cs="Times New Roman"/>
        </w:rPr>
        <w:t xml:space="preserve"> 127: 1755–1812.</w:t>
      </w:r>
    </w:p>
    <w:p w14:paraId="2E8087CF" w14:textId="77777777" w:rsidR="000C2003" w:rsidRPr="00E01BAB" w:rsidRDefault="000C2003">
      <w:pPr>
        <w:pStyle w:val="normal0"/>
        <w:rPr>
          <w:rFonts w:ascii="Times New Roman" w:hAnsi="Times New Roman" w:cs="Times New Roman"/>
        </w:rPr>
      </w:pPr>
    </w:p>
    <w:p w14:paraId="1AC1C96C" w14:textId="2036277F" w:rsidR="000C2003" w:rsidRPr="00E01BAB" w:rsidRDefault="00932FE7">
      <w:pPr>
        <w:pStyle w:val="normal0"/>
        <w:rPr>
          <w:rFonts w:ascii="Times New Roman" w:hAnsi="Times New Roman" w:cs="Times New Roman"/>
        </w:rPr>
      </w:pPr>
      <w:r>
        <w:rPr>
          <w:rFonts w:ascii="Times New Roman" w:eastAsia="Times New Roman" w:hAnsi="Times New Roman" w:cs="Times New Roman"/>
        </w:rPr>
        <w:t xml:space="preserve">Chan, An-Wen, Jennifer M. Tetzlaff, Peter C. Gøtzsche, Douglas G. Altman, Howard Mann, Jesse A. Berlin, </w:t>
      </w:r>
      <w:r w:rsidRPr="00932FE7">
        <w:rPr>
          <w:rFonts w:ascii="Times New Roman" w:eastAsia="Times New Roman" w:hAnsi="Times New Roman" w:cs="Times New Roman"/>
        </w:rPr>
        <w:t>Kay Dickersin, A</w:t>
      </w:r>
      <w:r w:rsidRPr="00932FE7">
        <w:rPr>
          <w:rFonts w:ascii="Times New Roman" w:hAnsi="Times New Roman" w:cs="Times New Roman"/>
        </w:rPr>
        <w:t>sbjørn</w:t>
      </w:r>
      <w:r w:rsidR="00130498" w:rsidRPr="00932FE7">
        <w:rPr>
          <w:rFonts w:ascii="Times New Roman" w:eastAsia="Times New Roman" w:hAnsi="Times New Roman" w:cs="Times New Roman"/>
        </w:rPr>
        <w:t xml:space="preserve"> Hróbjartsson, K</w:t>
      </w:r>
      <w:r>
        <w:rPr>
          <w:rFonts w:ascii="Times New Roman" w:eastAsia="Times New Roman" w:hAnsi="Times New Roman" w:cs="Times New Roman"/>
        </w:rPr>
        <w:t>enneth F. Schulz, Wendy</w:t>
      </w:r>
      <w:r w:rsidR="00130498" w:rsidRPr="00E01BAB">
        <w:rPr>
          <w:rFonts w:ascii="Times New Roman" w:eastAsia="Times New Roman" w:hAnsi="Times New Roman" w:cs="Times New Roman"/>
        </w:rPr>
        <w:t xml:space="preserve"> R. P</w:t>
      </w:r>
      <w:r>
        <w:rPr>
          <w:rFonts w:ascii="Times New Roman" w:eastAsia="Times New Roman" w:hAnsi="Times New Roman" w:cs="Times New Roman"/>
        </w:rPr>
        <w:t>arulekar, Karmela Krleža-Jeric, Andreas Laupacis, and David</w:t>
      </w:r>
      <w:r w:rsidR="00130498" w:rsidRPr="00E01BAB">
        <w:rPr>
          <w:rFonts w:ascii="Times New Roman" w:eastAsia="Times New Roman" w:hAnsi="Times New Roman" w:cs="Times New Roman"/>
        </w:rPr>
        <w:t xml:space="preserve"> Moher (2013).</w:t>
      </w:r>
      <w:r>
        <w:rPr>
          <w:rFonts w:ascii="Times New Roman" w:hAnsi="Times New Roman" w:cs="Times New Roman"/>
        </w:rPr>
        <w:t xml:space="preserve"> </w:t>
      </w:r>
      <w:r w:rsidR="00130498" w:rsidRPr="00E01BAB">
        <w:rPr>
          <w:rFonts w:ascii="Times New Roman" w:eastAsia="Times New Roman" w:hAnsi="Times New Roman" w:cs="Times New Roman"/>
        </w:rPr>
        <w:t xml:space="preserve">SPIRIT 2013 explanation and elaboration: Guidance for protocols of clinical trials. </w:t>
      </w:r>
      <w:r w:rsidR="00130498" w:rsidRPr="00E01BAB">
        <w:rPr>
          <w:rFonts w:ascii="Times New Roman" w:eastAsia="Times New Roman" w:hAnsi="Times New Roman" w:cs="Times New Roman"/>
          <w:i/>
        </w:rPr>
        <w:t>BMJ</w:t>
      </w:r>
      <w:r w:rsidR="00130498" w:rsidRPr="00E01BAB">
        <w:rPr>
          <w:rFonts w:ascii="Times New Roman" w:eastAsia="Times New Roman" w:hAnsi="Times New Roman" w:cs="Times New Roman"/>
        </w:rPr>
        <w:t xml:space="preserve"> 346: e7586.</w:t>
      </w:r>
    </w:p>
    <w:p w14:paraId="1758F56D" w14:textId="77777777" w:rsidR="000C2003" w:rsidRPr="00E01BAB" w:rsidRDefault="000C2003">
      <w:pPr>
        <w:pStyle w:val="normal0"/>
        <w:rPr>
          <w:rFonts w:ascii="Times New Roman" w:hAnsi="Times New Roman" w:cs="Times New Roman"/>
        </w:rPr>
      </w:pPr>
    </w:p>
    <w:p w14:paraId="1E7F4743" w14:textId="6E3EF432" w:rsidR="000C2003" w:rsidRPr="00E01BAB" w:rsidRDefault="007202EA">
      <w:pPr>
        <w:pStyle w:val="normal0"/>
        <w:rPr>
          <w:rFonts w:ascii="Times New Roman" w:hAnsi="Times New Roman" w:cs="Times New Roman"/>
        </w:rPr>
      </w:pPr>
      <w:r>
        <w:rPr>
          <w:rFonts w:ascii="Times New Roman" w:eastAsia="Times New Roman" w:hAnsi="Times New Roman" w:cs="Times New Roman"/>
        </w:rPr>
        <w:t>Freedman, David</w:t>
      </w:r>
      <w:r w:rsidR="00130498" w:rsidRPr="00E01BAB">
        <w:rPr>
          <w:rFonts w:ascii="Times New Roman" w:eastAsia="Times New Roman" w:hAnsi="Times New Roman" w:cs="Times New Roman"/>
        </w:rPr>
        <w:t xml:space="preserve"> A. (2008). Editorial: Oasis or mirage? </w:t>
      </w:r>
      <w:r w:rsidR="00130498" w:rsidRPr="00E01BAB">
        <w:rPr>
          <w:rFonts w:ascii="Times New Roman" w:eastAsia="Times New Roman" w:hAnsi="Times New Roman" w:cs="Times New Roman"/>
          <w:i/>
        </w:rPr>
        <w:t xml:space="preserve">Chance </w:t>
      </w:r>
      <w:r w:rsidR="00130498" w:rsidRPr="00E01BAB">
        <w:rPr>
          <w:rFonts w:ascii="Times New Roman" w:eastAsia="Times New Roman" w:hAnsi="Times New Roman" w:cs="Times New Roman"/>
        </w:rPr>
        <w:t>21(1): 59–61.</w:t>
      </w:r>
    </w:p>
    <w:p w14:paraId="13DDA8D0" w14:textId="77777777" w:rsidR="000C2003" w:rsidRPr="00E01BAB" w:rsidRDefault="000C2003">
      <w:pPr>
        <w:pStyle w:val="normal0"/>
        <w:rPr>
          <w:rFonts w:ascii="Times New Roman" w:hAnsi="Times New Roman" w:cs="Times New Roman"/>
        </w:rPr>
      </w:pPr>
    </w:p>
    <w:p w14:paraId="39A1F460" w14:textId="28ED220D" w:rsidR="000C2003" w:rsidRPr="00E01BAB" w:rsidRDefault="007202EA">
      <w:pPr>
        <w:pStyle w:val="normal0"/>
        <w:rPr>
          <w:rFonts w:ascii="Times New Roman" w:hAnsi="Times New Roman" w:cs="Times New Roman"/>
        </w:rPr>
      </w:pPr>
      <w:r>
        <w:rPr>
          <w:rFonts w:ascii="Times New Roman" w:eastAsia="Times New Roman" w:hAnsi="Times New Roman" w:cs="Times New Roman"/>
        </w:rPr>
        <w:t>Freedman, David</w:t>
      </w:r>
      <w:r w:rsidR="00130498" w:rsidRPr="00E01BAB">
        <w:rPr>
          <w:rFonts w:ascii="Times New Roman" w:eastAsia="Times New Roman" w:hAnsi="Times New Roman" w:cs="Times New Roman"/>
        </w:rPr>
        <w:t xml:space="preserve"> A. (2010). Survival analysis: An epidemiological hazard? In </w:t>
      </w:r>
      <w:r w:rsidR="00662A54" w:rsidRPr="00E01BAB">
        <w:rPr>
          <w:rFonts w:ascii="Times New Roman" w:eastAsia="Times New Roman" w:hAnsi="Times New Roman" w:cs="Times New Roman"/>
          <w:i/>
        </w:rPr>
        <w:t>Statistical Models and Causal Inference: A Dialogue with the Social Sciences</w:t>
      </w:r>
      <w:r w:rsidR="00916ECE">
        <w:rPr>
          <w:rFonts w:ascii="Times New Roman" w:eastAsia="Times New Roman" w:hAnsi="Times New Roman" w:cs="Times New Roman"/>
          <w:i/>
        </w:rPr>
        <w:t>,</w:t>
      </w:r>
      <w:r w:rsidR="00662A54" w:rsidRPr="00E01BAB">
        <w:rPr>
          <w:rFonts w:ascii="Times New Roman" w:eastAsia="Times New Roman" w:hAnsi="Times New Roman" w:cs="Times New Roman"/>
        </w:rPr>
        <w:t xml:space="preserve"> </w:t>
      </w:r>
      <w:r w:rsidR="00916ECE">
        <w:rPr>
          <w:rFonts w:ascii="Times New Roman" w:eastAsia="Times New Roman" w:hAnsi="Times New Roman" w:cs="Times New Roman"/>
        </w:rPr>
        <w:t>eds. David Collier, Jasjeet S. Sekhon, and Philip B. Stark</w:t>
      </w:r>
      <w:r w:rsidR="00130498" w:rsidRPr="00E01BAB">
        <w:rPr>
          <w:rFonts w:ascii="Times New Roman" w:eastAsia="Times New Roman" w:hAnsi="Times New Roman" w:cs="Times New Roman"/>
        </w:rPr>
        <w:t>.</w:t>
      </w:r>
      <w:r w:rsidR="00916ECE">
        <w:rPr>
          <w:rFonts w:ascii="Times New Roman" w:eastAsia="Times New Roman" w:hAnsi="Times New Roman" w:cs="Times New Roman"/>
        </w:rPr>
        <w:t xml:space="preserve"> New York: Cambridge University Press, </w:t>
      </w:r>
      <w:r w:rsidR="00130498" w:rsidRPr="00E01BAB">
        <w:rPr>
          <w:rFonts w:ascii="Times New Roman" w:eastAsia="Times New Roman" w:hAnsi="Times New Roman" w:cs="Times New Roman"/>
        </w:rPr>
        <w:t>169–192.</w:t>
      </w:r>
    </w:p>
    <w:p w14:paraId="1528E54A" w14:textId="77777777" w:rsidR="000C2003" w:rsidRPr="00E01BAB" w:rsidRDefault="000C2003">
      <w:pPr>
        <w:pStyle w:val="normal0"/>
        <w:rPr>
          <w:rFonts w:ascii="Times New Roman" w:hAnsi="Times New Roman" w:cs="Times New Roman"/>
        </w:rPr>
      </w:pPr>
    </w:p>
    <w:p w14:paraId="6CFA53B7" w14:textId="4E127D49" w:rsidR="000C2003" w:rsidRPr="00E01BAB" w:rsidRDefault="007202EA">
      <w:pPr>
        <w:pStyle w:val="normal0"/>
        <w:rPr>
          <w:rFonts w:ascii="Times New Roman" w:hAnsi="Times New Roman" w:cs="Times New Roman"/>
        </w:rPr>
      </w:pPr>
      <w:r>
        <w:rPr>
          <w:rFonts w:ascii="Times New Roman" w:eastAsia="Times New Roman" w:hAnsi="Times New Roman" w:cs="Times New Roman"/>
        </w:rPr>
        <w:t>Humphreys, Macartan, Raul Sanchez de la Sierra, and Peter</w:t>
      </w:r>
      <w:r w:rsidR="00130498" w:rsidRPr="00E01BAB">
        <w:rPr>
          <w:rFonts w:ascii="Times New Roman" w:eastAsia="Times New Roman" w:hAnsi="Times New Roman" w:cs="Times New Roman"/>
        </w:rPr>
        <w:t xml:space="preserve"> van der Windt (2013). Fishing, commitment, and communication: A proposal for comprehensive nonbinding research registration. </w:t>
      </w:r>
      <w:r w:rsidR="00130498" w:rsidRPr="00E01BAB">
        <w:rPr>
          <w:rFonts w:ascii="Times New Roman" w:eastAsia="Times New Roman" w:hAnsi="Times New Roman" w:cs="Times New Roman"/>
          <w:i/>
        </w:rPr>
        <w:t>Political Analysis</w:t>
      </w:r>
      <w:r w:rsidR="00130498" w:rsidRPr="00E01BAB">
        <w:rPr>
          <w:rFonts w:ascii="Times New Roman" w:eastAsia="Times New Roman" w:hAnsi="Times New Roman" w:cs="Times New Roman"/>
        </w:rPr>
        <w:t xml:space="preserve"> 21: 1–20.</w:t>
      </w:r>
    </w:p>
    <w:p w14:paraId="5A6A738A" w14:textId="77777777" w:rsidR="000C2003" w:rsidRPr="00E01BAB" w:rsidRDefault="000C2003">
      <w:pPr>
        <w:pStyle w:val="normal0"/>
        <w:rPr>
          <w:rFonts w:ascii="Times New Roman" w:hAnsi="Times New Roman" w:cs="Times New Roman"/>
        </w:rPr>
      </w:pPr>
    </w:p>
    <w:p w14:paraId="40DF49E1" w14:textId="4E53572A" w:rsidR="000C2003" w:rsidRPr="00E01BAB" w:rsidRDefault="007202EA">
      <w:pPr>
        <w:pStyle w:val="normal0"/>
        <w:rPr>
          <w:rFonts w:ascii="Times New Roman" w:hAnsi="Times New Roman" w:cs="Times New Roman"/>
        </w:rPr>
      </w:pPr>
      <w:r>
        <w:rPr>
          <w:rFonts w:ascii="Times New Roman" w:eastAsia="Times New Roman" w:hAnsi="Times New Roman" w:cs="Times New Roman"/>
        </w:rPr>
        <w:t>Lin, Winston, Donald P. Green, and Alexander</w:t>
      </w:r>
      <w:r w:rsidR="00130498" w:rsidRPr="00E01BAB">
        <w:rPr>
          <w:rFonts w:ascii="Times New Roman" w:eastAsia="Times New Roman" w:hAnsi="Times New Roman" w:cs="Times New Roman"/>
        </w:rPr>
        <w:t xml:space="preserve"> Coppock (2015). Standard operating procedures for </w:t>
      </w:r>
      <w:r w:rsidR="00A91296">
        <w:rPr>
          <w:rFonts w:ascii="Times New Roman" w:eastAsia="Times New Roman" w:hAnsi="Times New Roman" w:cs="Times New Roman"/>
        </w:rPr>
        <w:t>Don Green’s lab at Columbia</w:t>
      </w:r>
      <w:r w:rsidR="00130498" w:rsidRPr="00E01BAB">
        <w:rPr>
          <w:rFonts w:ascii="Times New Roman" w:eastAsia="Times New Roman" w:hAnsi="Times New Roman" w:cs="Times New Roman"/>
        </w:rPr>
        <w:t xml:space="preserve">. Available at </w:t>
      </w:r>
      <w:hyperlink r:id="rId10">
        <w:r w:rsidR="00130498" w:rsidRPr="00E01BAB">
          <w:rPr>
            <w:rFonts w:ascii="Times New Roman" w:eastAsia="Times New Roman" w:hAnsi="Times New Roman" w:cs="Times New Roman"/>
            <w:color w:val="1155CC"/>
            <w:u w:val="single"/>
          </w:rPr>
          <w:t>https://github.com/acoppock/Green-Lab-SOP</w:t>
        </w:r>
      </w:hyperlink>
      <w:r w:rsidR="00130498" w:rsidRPr="00E01BAB">
        <w:rPr>
          <w:rFonts w:ascii="Times New Roman" w:eastAsia="Times New Roman" w:hAnsi="Times New Roman" w:cs="Times New Roman"/>
        </w:rPr>
        <w:t>.</w:t>
      </w:r>
    </w:p>
    <w:p w14:paraId="512200EC" w14:textId="77777777" w:rsidR="000C2003" w:rsidRPr="00E01BAB" w:rsidRDefault="000C2003">
      <w:pPr>
        <w:pStyle w:val="normal0"/>
        <w:rPr>
          <w:rFonts w:ascii="Times New Roman" w:hAnsi="Times New Roman" w:cs="Times New Roman"/>
        </w:rPr>
      </w:pPr>
    </w:p>
    <w:p w14:paraId="208A42D1" w14:textId="38838CE0" w:rsidR="000C2003" w:rsidRPr="00E01BAB" w:rsidRDefault="007202EA">
      <w:pPr>
        <w:pStyle w:val="normal0"/>
        <w:rPr>
          <w:rFonts w:ascii="Times New Roman" w:hAnsi="Times New Roman" w:cs="Times New Roman"/>
        </w:rPr>
      </w:pPr>
      <w:r>
        <w:rPr>
          <w:rFonts w:ascii="Times New Roman" w:eastAsia="Times New Roman" w:hAnsi="Times New Roman" w:cs="Times New Roman"/>
        </w:rPr>
        <w:t>McKenzie, David</w:t>
      </w:r>
      <w:r w:rsidR="00130498" w:rsidRPr="00E01BAB">
        <w:rPr>
          <w:rFonts w:ascii="Times New Roman" w:eastAsia="Times New Roman" w:hAnsi="Times New Roman" w:cs="Times New Roman"/>
        </w:rPr>
        <w:t xml:space="preserve"> (2012). A pre-analysis plan checklist. Blog post, available at </w:t>
      </w:r>
      <w:hyperlink r:id="rId11">
        <w:r w:rsidR="00130498" w:rsidRPr="00E01BAB">
          <w:rPr>
            <w:rFonts w:ascii="Times New Roman" w:eastAsia="Times New Roman" w:hAnsi="Times New Roman" w:cs="Times New Roman"/>
            <w:color w:val="1155CC"/>
            <w:u w:val="single"/>
          </w:rPr>
          <w:t>http://blogs.worldbank.org/impactevaluations/a-pre-analysis-plan-checklist</w:t>
        </w:r>
      </w:hyperlink>
      <w:r w:rsidR="00130498" w:rsidRPr="00E01BAB">
        <w:rPr>
          <w:rFonts w:ascii="Times New Roman" w:eastAsia="Times New Roman" w:hAnsi="Times New Roman" w:cs="Times New Roman"/>
        </w:rPr>
        <w:t>.</w:t>
      </w:r>
    </w:p>
    <w:p w14:paraId="733200AC" w14:textId="77777777" w:rsidR="000C2003" w:rsidRPr="00E01BAB" w:rsidRDefault="000C2003">
      <w:pPr>
        <w:pStyle w:val="normal0"/>
        <w:rPr>
          <w:rFonts w:ascii="Times New Roman" w:hAnsi="Times New Roman" w:cs="Times New Roman"/>
        </w:rPr>
      </w:pPr>
    </w:p>
    <w:p w14:paraId="6050C1E4"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Miguel, E., C. Camerer, K. Casey, J. Cohen, K. M. Esterling, A. Gerber, R. Glennerster, D. P. Green, M. Humphreys, G. Imbens, D. Laitin, T. Madon, L. Nelson, B. A. Nosek, M. Petersen, R. Sedlmayr, J. P. Simmons, U. Simonsohn, and M. van der Laan (2014). Promoting transparency in social science research. </w:t>
      </w:r>
      <w:r w:rsidRPr="00E01BAB">
        <w:rPr>
          <w:rFonts w:ascii="Times New Roman" w:eastAsia="Times New Roman" w:hAnsi="Times New Roman" w:cs="Times New Roman"/>
          <w:i/>
        </w:rPr>
        <w:t>Science</w:t>
      </w:r>
      <w:r w:rsidRPr="00E01BAB">
        <w:rPr>
          <w:rFonts w:ascii="Times New Roman" w:eastAsia="Times New Roman" w:hAnsi="Times New Roman" w:cs="Times New Roman"/>
        </w:rPr>
        <w:t xml:space="preserve"> 343: 30–31.</w:t>
      </w:r>
    </w:p>
    <w:p w14:paraId="152B27F7" w14:textId="77777777" w:rsidR="000C2003" w:rsidRPr="00E01BAB" w:rsidRDefault="000C2003">
      <w:pPr>
        <w:pStyle w:val="normal0"/>
        <w:rPr>
          <w:rFonts w:ascii="Times New Roman" w:hAnsi="Times New Roman" w:cs="Times New Roman"/>
        </w:rPr>
      </w:pPr>
    </w:p>
    <w:p w14:paraId="33A8E3EE" w14:textId="16676F2E" w:rsidR="000C2003" w:rsidRPr="00E01BAB" w:rsidRDefault="007202EA">
      <w:pPr>
        <w:pStyle w:val="normal0"/>
        <w:rPr>
          <w:rFonts w:ascii="Times New Roman" w:hAnsi="Times New Roman" w:cs="Times New Roman"/>
        </w:rPr>
      </w:pPr>
      <w:r>
        <w:rPr>
          <w:rFonts w:ascii="Times New Roman" w:eastAsia="Times New Roman" w:hAnsi="Times New Roman" w:cs="Times New Roman"/>
        </w:rPr>
        <w:t>Monogan, James</w:t>
      </w:r>
      <w:r w:rsidR="00130498" w:rsidRPr="00E01BAB">
        <w:rPr>
          <w:rFonts w:ascii="Times New Roman" w:eastAsia="Times New Roman" w:hAnsi="Times New Roman" w:cs="Times New Roman"/>
        </w:rPr>
        <w:t xml:space="preserve"> E.</w:t>
      </w:r>
      <w:r>
        <w:rPr>
          <w:rFonts w:ascii="Times New Roman" w:eastAsia="Times New Roman" w:hAnsi="Times New Roman" w:cs="Times New Roman"/>
        </w:rPr>
        <w:t>, III</w:t>
      </w:r>
      <w:r w:rsidR="00130498" w:rsidRPr="00E01BAB">
        <w:rPr>
          <w:rFonts w:ascii="Times New Roman" w:eastAsia="Times New Roman" w:hAnsi="Times New Roman" w:cs="Times New Roman"/>
        </w:rPr>
        <w:t xml:space="preserve"> (2013). A case for registering studies of political outcomes: An application in the 2010 House elections. </w:t>
      </w:r>
      <w:r w:rsidR="00130498" w:rsidRPr="00E01BAB">
        <w:rPr>
          <w:rFonts w:ascii="Times New Roman" w:eastAsia="Times New Roman" w:hAnsi="Times New Roman" w:cs="Times New Roman"/>
          <w:i/>
        </w:rPr>
        <w:t>Political Analysis</w:t>
      </w:r>
      <w:r w:rsidR="00130498" w:rsidRPr="00E01BAB">
        <w:rPr>
          <w:rFonts w:ascii="Times New Roman" w:eastAsia="Times New Roman" w:hAnsi="Times New Roman" w:cs="Times New Roman"/>
        </w:rPr>
        <w:t xml:space="preserve"> 21: 21–37.</w:t>
      </w:r>
    </w:p>
    <w:p w14:paraId="713CF9F3" w14:textId="77777777" w:rsidR="000C2003" w:rsidRPr="00E01BAB" w:rsidRDefault="000C2003">
      <w:pPr>
        <w:pStyle w:val="normal0"/>
        <w:rPr>
          <w:rFonts w:ascii="Times New Roman" w:hAnsi="Times New Roman" w:cs="Times New Roman"/>
        </w:rPr>
      </w:pPr>
    </w:p>
    <w:p w14:paraId="4B4DCCF9" w14:textId="271CEA27" w:rsidR="000C2003" w:rsidRPr="00E01BAB" w:rsidRDefault="007202EA">
      <w:pPr>
        <w:pStyle w:val="normal0"/>
        <w:rPr>
          <w:rFonts w:ascii="Times New Roman" w:hAnsi="Times New Roman" w:cs="Times New Roman"/>
        </w:rPr>
      </w:pPr>
      <w:r>
        <w:rPr>
          <w:rFonts w:ascii="Times New Roman" w:eastAsia="Times New Roman" w:hAnsi="Times New Roman" w:cs="Times New Roman"/>
        </w:rPr>
        <w:t>Monogan, James</w:t>
      </w:r>
      <w:r w:rsidR="00130498" w:rsidRPr="00E01BAB">
        <w:rPr>
          <w:rFonts w:ascii="Times New Roman" w:eastAsia="Times New Roman" w:hAnsi="Times New Roman" w:cs="Times New Roman"/>
        </w:rPr>
        <w:t xml:space="preserve"> E.</w:t>
      </w:r>
      <w:r>
        <w:rPr>
          <w:rFonts w:ascii="Times New Roman" w:eastAsia="Times New Roman" w:hAnsi="Times New Roman" w:cs="Times New Roman"/>
        </w:rPr>
        <w:t>, III</w:t>
      </w:r>
      <w:r w:rsidR="00130498" w:rsidRPr="00E01BAB">
        <w:rPr>
          <w:rFonts w:ascii="Times New Roman" w:eastAsia="Times New Roman" w:hAnsi="Times New Roman" w:cs="Times New Roman"/>
        </w:rPr>
        <w:t xml:space="preserve"> (2015). Research preregistration in political science: The case, counterarguments, and a response to critiques. </w:t>
      </w:r>
      <w:r w:rsidR="00130498" w:rsidRPr="00E01BAB">
        <w:rPr>
          <w:rFonts w:ascii="Times New Roman" w:eastAsia="Times New Roman" w:hAnsi="Times New Roman" w:cs="Times New Roman"/>
          <w:i/>
        </w:rPr>
        <w:t>PS: Political Science and Politics</w:t>
      </w:r>
      <w:r w:rsidR="00130498" w:rsidRPr="00E01BAB">
        <w:rPr>
          <w:rFonts w:ascii="Times New Roman" w:eastAsia="Times New Roman" w:hAnsi="Times New Roman" w:cs="Times New Roman"/>
        </w:rPr>
        <w:t xml:space="preserve"> 48(03): 420–424.</w:t>
      </w:r>
    </w:p>
    <w:p w14:paraId="02BD434E" w14:textId="77777777" w:rsidR="000C2003" w:rsidRPr="00E01BAB" w:rsidRDefault="000C2003">
      <w:pPr>
        <w:pStyle w:val="normal0"/>
        <w:rPr>
          <w:rFonts w:ascii="Times New Roman" w:hAnsi="Times New Roman" w:cs="Times New Roman"/>
        </w:rPr>
      </w:pPr>
    </w:p>
    <w:p w14:paraId="31CBA875"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Nosek, B. A., G. Alter, G. C. Banks, D. Borsboom, S. D. Bowman, S. J. Breckler, S. Buck, C. D. Chambers, G. Chin, G. Christensen, M. Contestabile, A. Dafoe, E. Eich, J. Freese, R. Glennerster, D. Goroff, D. P. Green, B. Hesse, M. Humphreys, J. Ishiyama, D. Karlan, A. Kraut, A. Lupia, P. Mabry,</w:t>
      </w:r>
    </w:p>
    <w:p w14:paraId="6D0A4EEB"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T. Madon, N. Malhotra, E. Mayo-Wilson, M. McNutt, E. Miguel, E. L. Paluck, U. Simonsohn, C. Soderberg, B. A. Spellman, J. Turitto, G. VandenBos, S. Vazire, E. J. Wagenmakers, R. Wilson, and T. Yarkoni (2015). Promoting an open research culture. </w:t>
      </w:r>
      <w:r w:rsidRPr="00E01BAB">
        <w:rPr>
          <w:rFonts w:ascii="Times New Roman" w:eastAsia="Times New Roman" w:hAnsi="Times New Roman" w:cs="Times New Roman"/>
          <w:i/>
        </w:rPr>
        <w:t>Science</w:t>
      </w:r>
      <w:r w:rsidRPr="00E01BAB">
        <w:rPr>
          <w:rFonts w:ascii="Times New Roman" w:eastAsia="Times New Roman" w:hAnsi="Times New Roman" w:cs="Times New Roman"/>
        </w:rPr>
        <w:t xml:space="preserve"> 348: 1422–1425.</w:t>
      </w:r>
    </w:p>
    <w:p w14:paraId="3F8289FA" w14:textId="77777777" w:rsidR="000C2003" w:rsidRPr="00E01BAB" w:rsidRDefault="000C2003">
      <w:pPr>
        <w:pStyle w:val="normal0"/>
        <w:rPr>
          <w:rFonts w:ascii="Times New Roman" w:hAnsi="Times New Roman" w:cs="Times New Roman"/>
        </w:rPr>
      </w:pPr>
    </w:p>
    <w:p w14:paraId="0DF4185C" w14:textId="2F8264F8" w:rsidR="000C2003" w:rsidRPr="00E01BAB" w:rsidRDefault="00A023DE">
      <w:pPr>
        <w:pStyle w:val="normal0"/>
        <w:rPr>
          <w:rFonts w:ascii="Times New Roman" w:hAnsi="Times New Roman" w:cs="Times New Roman"/>
        </w:rPr>
      </w:pPr>
      <w:r>
        <w:rPr>
          <w:rFonts w:ascii="Times New Roman" w:eastAsia="Times New Roman" w:hAnsi="Times New Roman" w:cs="Times New Roman"/>
        </w:rPr>
        <w:t>Nyhan, Brendan</w:t>
      </w:r>
      <w:r w:rsidR="00130498" w:rsidRPr="00E01BAB">
        <w:rPr>
          <w:rFonts w:ascii="Times New Roman" w:eastAsia="Times New Roman" w:hAnsi="Times New Roman" w:cs="Times New Roman"/>
        </w:rPr>
        <w:t xml:space="preserve"> (2015). Increasing the credibility of political science research: A proposal for journal reforms. </w:t>
      </w:r>
      <w:r w:rsidR="00130498" w:rsidRPr="00E01BAB">
        <w:rPr>
          <w:rFonts w:ascii="Times New Roman" w:eastAsia="Times New Roman" w:hAnsi="Times New Roman" w:cs="Times New Roman"/>
          <w:i/>
        </w:rPr>
        <w:t>PS: Political Science and Politics</w:t>
      </w:r>
      <w:r w:rsidR="00130498" w:rsidRPr="00E01BAB">
        <w:rPr>
          <w:rFonts w:ascii="Times New Roman" w:eastAsia="Times New Roman" w:hAnsi="Times New Roman" w:cs="Times New Roman"/>
        </w:rPr>
        <w:t xml:space="preserve"> 48(S1): 78–83.</w:t>
      </w:r>
    </w:p>
    <w:p w14:paraId="68574169" w14:textId="77777777" w:rsidR="000C2003" w:rsidRPr="00E01BAB" w:rsidRDefault="000C2003">
      <w:pPr>
        <w:pStyle w:val="normal0"/>
        <w:rPr>
          <w:rFonts w:ascii="Times New Roman" w:hAnsi="Times New Roman" w:cs="Times New Roman"/>
        </w:rPr>
      </w:pPr>
    </w:p>
    <w:p w14:paraId="767537A0" w14:textId="203A92FA" w:rsidR="000C2003" w:rsidRPr="00E01BAB" w:rsidRDefault="00A023DE">
      <w:pPr>
        <w:pStyle w:val="normal0"/>
        <w:rPr>
          <w:rFonts w:ascii="Times New Roman" w:hAnsi="Times New Roman" w:cs="Times New Roman"/>
        </w:rPr>
      </w:pPr>
      <w:r>
        <w:rPr>
          <w:rFonts w:ascii="Times New Roman" w:eastAsia="Times New Roman" w:hAnsi="Times New Roman" w:cs="Times New Roman"/>
        </w:rPr>
        <w:t>O’Donoghue, Ted and Matthew</w:t>
      </w:r>
      <w:r w:rsidR="00130498" w:rsidRPr="00E01BAB">
        <w:rPr>
          <w:rFonts w:ascii="Times New Roman" w:eastAsia="Times New Roman" w:hAnsi="Times New Roman" w:cs="Times New Roman"/>
        </w:rPr>
        <w:t xml:space="preserve"> Rabin (2001). Choice and procrastination. </w:t>
      </w:r>
      <w:r w:rsidR="00130498" w:rsidRPr="00E01BAB">
        <w:rPr>
          <w:rFonts w:ascii="Times New Roman" w:eastAsia="Times New Roman" w:hAnsi="Times New Roman" w:cs="Times New Roman"/>
          <w:i/>
        </w:rPr>
        <w:t>Quarterly Journal of Economics</w:t>
      </w:r>
      <w:r w:rsidR="00130498" w:rsidRPr="00E01BAB">
        <w:rPr>
          <w:rFonts w:ascii="Times New Roman" w:eastAsia="Times New Roman" w:hAnsi="Times New Roman" w:cs="Times New Roman"/>
        </w:rPr>
        <w:t xml:space="preserve"> 116: 121–160.</w:t>
      </w:r>
    </w:p>
    <w:p w14:paraId="09E3F734" w14:textId="77777777" w:rsidR="000C2003" w:rsidRPr="00E01BAB" w:rsidRDefault="000C2003">
      <w:pPr>
        <w:pStyle w:val="normal0"/>
        <w:rPr>
          <w:rFonts w:ascii="Times New Roman" w:hAnsi="Times New Roman" w:cs="Times New Roman"/>
        </w:rPr>
      </w:pPr>
    </w:p>
    <w:p w14:paraId="098F45F5" w14:textId="6928CFB5" w:rsidR="000C2003" w:rsidRPr="00E01BAB" w:rsidRDefault="00A023DE">
      <w:pPr>
        <w:pStyle w:val="normal0"/>
        <w:rPr>
          <w:rFonts w:ascii="Times New Roman" w:hAnsi="Times New Roman" w:cs="Times New Roman"/>
        </w:rPr>
      </w:pPr>
      <w:r>
        <w:rPr>
          <w:rFonts w:ascii="Times New Roman" w:eastAsia="Times New Roman" w:hAnsi="Times New Roman" w:cs="Times New Roman"/>
        </w:rPr>
        <w:t>Olken, Benjamin</w:t>
      </w:r>
      <w:r w:rsidR="00130498" w:rsidRPr="00E01BAB">
        <w:rPr>
          <w:rFonts w:ascii="Times New Roman" w:eastAsia="Times New Roman" w:hAnsi="Times New Roman" w:cs="Times New Roman"/>
        </w:rPr>
        <w:t xml:space="preserve"> A. (2015). Promises and perils of pre-analysis plans. </w:t>
      </w:r>
      <w:r w:rsidR="00130498" w:rsidRPr="00E01BAB">
        <w:rPr>
          <w:rFonts w:ascii="Times New Roman" w:eastAsia="Times New Roman" w:hAnsi="Times New Roman" w:cs="Times New Roman"/>
          <w:i/>
        </w:rPr>
        <w:t>Journal of Economic Perspectives</w:t>
      </w:r>
      <w:r w:rsidR="00130498" w:rsidRPr="00E01BAB">
        <w:rPr>
          <w:rFonts w:ascii="Times New Roman" w:eastAsia="Times New Roman" w:hAnsi="Times New Roman" w:cs="Times New Roman"/>
        </w:rPr>
        <w:t xml:space="preserve"> 29(3): 61–80.</w:t>
      </w:r>
    </w:p>
    <w:p w14:paraId="587B8718" w14:textId="77777777" w:rsidR="000C2003" w:rsidRPr="00E01BAB" w:rsidRDefault="000C2003">
      <w:pPr>
        <w:pStyle w:val="normal0"/>
        <w:rPr>
          <w:rFonts w:ascii="Times New Roman" w:hAnsi="Times New Roman" w:cs="Times New Roman"/>
        </w:rPr>
      </w:pPr>
    </w:p>
    <w:p w14:paraId="15FA7B50" w14:textId="798B2E3A" w:rsidR="000C2003" w:rsidRPr="00E01BAB" w:rsidRDefault="002F2FDD">
      <w:pPr>
        <w:pStyle w:val="normal0"/>
        <w:rPr>
          <w:rFonts w:ascii="Times New Roman" w:hAnsi="Times New Roman" w:cs="Times New Roman"/>
        </w:rPr>
      </w:pPr>
      <w:r>
        <w:rPr>
          <w:rFonts w:ascii="Times New Roman" w:eastAsia="Times New Roman" w:hAnsi="Times New Roman" w:cs="Times New Roman"/>
        </w:rPr>
        <w:t>Rubin, Donald</w:t>
      </w:r>
      <w:r w:rsidR="00130498" w:rsidRPr="00E01BAB">
        <w:rPr>
          <w:rFonts w:ascii="Times New Roman" w:eastAsia="Times New Roman" w:hAnsi="Times New Roman" w:cs="Times New Roman"/>
        </w:rPr>
        <w:t xml:space="preserve"> B. (2007). The design </w:t>
      </w:r>
      <w:r w:rsidR="00130498" w:rsidRPr="00E01BAB">
        <w:rPr>
          <w:rFonts w:ascii="Times New Roman" w:eastAsia="Times New Roman" w:hAnsi="Times New Roman" w:cs="Times New Roman"/>
          <w:i/>
        </w:rPr>
        <w:t>versus</w:t>
      </w:r>
      <w:r w:rsidR="00130498" w:rsidRPr="00E01BAB">
        <w:rPr>
          <w:rFonts w:ascii="Times New Roman" w:eastAsia="Times New Roman" w:hAnsi="Times New Roman" w:cs="Times New Roman"/>
        </w:rPr>
        <w:t xml:space="preserve"> the analysis of observational studies for causal effects: Parallels with the design of randomized trials. </w:t>
      </w:r>
      <w:r w:rsidR="00130498" w:rsidRPr="00E01BAB">
        <w:rPr>
          <w:rFonts w:ascii="Times New Roman" w:eastAsia="Times New Roman" w:hAnsi="Times New Roman" w:cs="Times New Roman"/>
          <w:i/>
        </w:rPr>
        <w:t>Statistics in Medicine</w:t>
      </w:r>
      <w:r w:rsidR="00130498" w:rsidRPr="00E01BAB">
        <w:rPr>
          <w:rFonts w:ascii="Times New Roman" w:eastAsia="Times New Roman" w:hAnsi="Times New Roman" w:cs="Times New Roman"/>
        </w:rPr>
        <w:t xml:space="preserve"> 26: 20–36.</w:t>
      </w:r>
    </w:p>
    <w:p w14:paraId="45596C80" w14:textId="77777777" w:rsidR="000C2003" w:rsidRPr="00E01BAB" w:rsidRDefault="000C2003">
      <w:pPr>
        <w:pStyle w:val="normal0"/>
        <w:rPr>
          <w:rFonts w:ascii="Times New Roman" w:hAnsi="Times New Roman" w:cs="Times New Roman"/>
        </w:rPr>
      </w:pPr>
    </w:p>
    <w:p w14:paraId="74E01C5F" w14:textId="5CD47769" w:rsidR="000C2003" w:rsidRPr="00E01BAB" w:rsidRDefault="002F2FDD">
      <w:pPr>
        <w:pStyle w:val="normal0"/>
        <w:rPr>
          <w:rFonts w:ascii="Times New Roman" w:hAnsi="Times New Roman" w:cs="Times New Roman"/>
        </w:rPr>
      </w:pPr>
      <w:r>
        <w:rPr>
          <w:rFonts w:ascii="Times New Roman" w:eastAsia="Times New Roman" w:hAnsi="Times New Roman" w:cs="Times New Roman"/>
        </w:rPr>
        <w:t>Simmons, Joseph P., Leif D. Nelson, and Uri</w:t>
      </w:r>
      <w:r w:rsidR="00130498" w:rsidRPr="00E01BAB">
        <w:rPr>
          <w:rFonts w:ascii="Times New Roman" w:eastAsia="Times New Roman" w:hAnsi="Times New Roman" w:cs="Times New Roman"/>
        </w:rPr>
        <w:t xml:space="preserve"> Simonsohn (2011). False-positive psychology: Undisclosed</w:t>
      </w:r>
    </w:p>
    <w:p w14:paraId="54AD5F32"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flexibility in data collection and analysis allows presenting anything as significant. </w:t>
      </w:r>
      <w:r w:rsidRPr="00E01BAB">
        <w:rPr>
          <w:rFonts w:ascii="Times New Roman" w:eastAsia="Times New Roman" w:hAnsi="Times New Roman" w:cs="Times New Roman"/>
          <w:i/>
        </w:rPr>
        <w:t>Psychological Science</w:t>
      </w:r>
      <w:r w:rsidRPr="00E01BAB">
        <w:rPr>
          <w:rFonts w:ascii="Times New Roman" w:eastAsia="Times New Roman" w:hAnsi="Times New Roman" w:cs="Times New Roman"/>
        </w:rPr>
        <w:t xml:space="preserve"> 22: 1359–1366.</w:t>
      </w:r>
    </w:p>
    <w:p w14:paraId="1A29F694" w14:textId="77777777" w:rsidR="000C2003" w:rsidRPr="00E01BAB" w:rsidRDefault="000C2003">
      <w:pPr>
        <w:pStyle w:val="normal0"/>
        <w:rPr>
          <w:rFonts w:ascii="Times New Roman" w:hAnsi="Times New Roman" w:cs="Times New Roman"/>
        </w:rPr>
      </w:pPr>
    </w:p>
    <w:p w14:paraId="56E55771" w14:textId="77777777" w:rsidR="000C2003" w:rsidRPr="00E01BAB" w:rsidRDefault="00130498">
      <w:pPr>
        <w:pStyle w:val="normal0"/>
        <w:rPr>
          <w:rFonts w:ascii="Times New Roman" w:hAnsi="Times New Roman" w:cs="Times New Roman"/>
        </w:rPr>
      </w:pPr>
      <w:r w:rsidRPr="00E01BAB">
        <w:rPr>
          <w:rFonts w:ascii="Times New Roman" w:eastAsia="Times New Roman" w:hAnsi="Times New Roman" w:cs="Times New Roman"/>
        </w:rPr>
        <w:t xml:space="preserve">Tukey, J. W. (1993). Tightening the clinical trial. </w:t>
      </w:r>
      <w:r w:rsidRPr="00E01BAB">
        <w:rPr>
          <w:rFonts w:ascii="Times New Roman" w:eastAsia="Times New Roman" w:hAnsi="Times New Roman" w:cs="Times New Roman"/>
          <w:i/>
        </w:rPr>
        <w:t>Controlled Clinical Trials</w:t>
      </w:r>
      <w:r w:rsidRPr="00E01BAB">
        <w:rPr>
          <w:rFonts w:ascii="Times New Roman" w:eastAsia="Times New Roman" w:hAnsi="Times New Roman" w:cs="Times New Roman"/>
        </w:rPr>
        <w:t xml:space="preserve"> 14: 266–285.</w:t>
      </w:r>
    </w:p>
    <w:sectPr w:rsidR="000C2003" w:rsidRPr="00E01BAB">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D4CDA" w14:textId="77777777" w:rsidR="005E0BD2" w:rsidRDefault="005E0BD2">
      <w:pPr>
        <w:spacing w:line="240" w:lineRule="auto"/>
      </w:pPr>
      <w:r>
        <w:separator/>
      </w:r>
    </w:p>
  </w:endnote>
  <w:endnote w:type="continuationSeparator" w:id="0">
    <w:p w14:paraId="7B6C2C22" w14:textId="77777777" w:rsidR="005E0BD2" w:rsidRDefault="005E0BD2">
      <w:pPr>
        <w:spacing w:line="240" w:lineRule="auto"/>
      </w:pPr>
      <w:r>
        <w:continuationSeparator/>
      </w:r>
    </w:p>
  </w:endnote>
  <w:endnote w:id="1">
    <w:p w14:paraId="14989DD7" w14:textId="77777777" w:rsidR="005E0BD2" w:rsidRPr="005972BB" w:rsidRDefault="005E0BD2">
      <w:pPr>
        <w:pStyle w:val="normal0"/>
        <w:spacing w:line="240" w:lineRule="auto"/>
        <w:rPr>
          <w:rFonts w:ascii="Times New Roman" w:hAnsi="Times New Roman" w:cs="Times New Roman"/>
        </w:rPr>
      </w:pPr>
      <w:r w:rsidRPr="005972BB">
        <w:rPr>
          <w:rFonts w:ascii="Times New Roman" w:hAnsi="Times New Roman" w:cs="Times New Roman"/>
          <w:vertAlign w:val="superscript"/>
        </w:rPr>
        <w:endnoteRef/>
      </w:r>
      <w:r w:rsidRPr="005972BB">
        <w:rPr>
          <w:rFonts w:ascii="Times New Roman" w:eastAsia="Times New Roman" w:hAnsi="Times New Roman" w:cs="Times New Roman"/>
          <w:sz w:val="20"/>
          <w:szCs w:val="20"/>
        </w:rPr>
        <w:t xml:space="preserve"> One of us (Lin) worked at program evaluation firms that were already pre-specifying analyses of social experiments in the early 1990s. However, the public registration and archiving of time-stamped PAPs in the social sciences is a recent development. For valuable discussions, see Casey, Glennerster, and Miguel (2012), McKenzie (2012), Monogan (2015), Nyhan (2015), and the symposia in </w:t>
      </w:r>
      <w:r w:rsidRPr="005972BB">
        <w:rPr>
          <w:rFonts w:ascii="Times New Roman" w:eastAsia="Times New Roman" w:hAnsi="Times New Roman" w:cs="Times New Roman"/>
          <w:i/>
          <w:sz w:val="20"/>
          <w:szCs w:val="20"/>
        </w:rPr>
        <w:t>Political Analysis</w:t>
      </w:r>
      <w:r w:rsidRPr="005972BB">
        <w:rPr>
          <w:rFonts w:ascii="Times New Roman" w:eastAsia="Times New Roman" w:hAnsi="Times New Roman" w:cs="Times New Roman"/>
          <w:sz w:val="20"/>
          <w:szCs w:val="20"/>
        </w:rPr>
        <w:t xml:space="preserve"> (Winter 2013) and </w:t>
      </w:r>
      <w:r w:rsidRPr="005972BB">
        <w:rPr>
          <w:rFonts w:ascii="Times New Roman" w:eastAsia="Times New Roman" w:hAnsi="Times New Roman" w:cs="Times New Roman"/>
          <w:i/>
          <w:sz w:val="20"/>
          <w:szCs w:val="20"/>
        </w:rPr>
        <w:t>Journal of Economic Perspectives</w:t>
      </w:r>
      <w:r w:rsidRPr="005972BB">
        <w:rPr>
          <w:rFonts w:ascii="Times New Roman" w:eastAsia="Times New Roman" w:hAnsi="Times New Roman" w:cs="Times New Roman"/>
          <w:sz w:val="20"/>
          <w:szCs w:val="20"/>
        </w:rPr>
        <w:t xml:space="preserve"> (Summer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1445F" w14:textId="77777777" w:rsidR="005E0BD2" w:rsidRPr="00CC083F" w:rsidRDefault="005E0BD2">
    <w:pPr>
      <w:pStyle w:val="normal0"/>
      <w:jc w:val="center"/>
      <w:rPr>
        <w:rFonts w:ascii="Times New Roman" w:hAnsi="Times New Roman" w:cs="Times New Roman"/>
      </w:rPr>
    </w:pPr>
    <w:r w:rsidRPr="00CC083F">
      <w:rPr>
        <w:rFonts w:ascii="Times New Roman" w:hAnsi="Times New Roman" w:cs="Times New Roman"/>
      </w:rPr>
      <w:fldChar w:fldCharType="begin"/>
    </w:r>
    <w:r w:rsidRPr="00CC083F">
      <w:rPr>
        <w:rFonts w:ascii="Times New Roman" w:hAnsi="Times New Roman" w:cs="Times New Roman"/>
      </w:rPr>
      <w:instrText>PAGE</w:instrText>
    </w:r>
    <w:r w:rsidRPr="00CC083F">
      <w:rPr>
        <w:rFonts w:ascii="Times New Roman" w:hAnsi="Times New Roman" w:cs="Times New Roman"/>
      </w:rPr>
      <w:fldChar w:fldCharType="separate"/>
    </w:r>
    <w:r w:rsidR="00D15C73">
      <w:rPr>
        <w:rFonts w:ascii="Times New Roman" w:hAnsi="Times New Roman" w:cs="Times New Roman"/>
        <w:noProof/>
      </w:rPr>
      <w:t>5</w:t>
    </w:r>
    <w:r w:rsidRPr="00CC083F">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3742F" w14:textId="77777777" w:rsidR="005E0BD2" w:rsidRDefault="005E0BD2">
      <w:pPr>
        <w:spacing w:line="240" w:lineRule="auto"/>
      </w:pPr>
      <w:r>
        <w:separator/>
      </w:r>
    </w:p>
  </w:footnote>
  <w:footnote w:type="continuationSeparator" w:id="0">
    <w:p w14:paraId="7B09B91D" w14:textId="77777777" w:rsidR="005E0BD2" w:rsidRDefault="005E0BD2">
      <w:pPr>
        <w:spacing w:line="240" w:lineRule="auto"/>
      </w:pPr>
      <w:r>
        <w:continuationSeparator/>
      </w:r>
    </w:p>
  </w:footnote>
  <w:footnote w:id="1">
    <w:p w14:paraId="18DF3335" w14:textId="77777777" w:rsidR="005E0BD2" w:rsidRPr="005972BB" w:rsidRDefault="005E0BD2">
      <w:pPr>
        <w:pStyle w:val="FootnoteText"/>
        <w:rPr>
          <w:rFonts w:ascii="Times New Roman" w:hAnsi="Times New Roman" w:cs="Times New Roman"/>
          <w:sz w:val="20"/>
          <w:szCs w:val="20"/>
        </w:rPr>
      </w:pPr>
      <w:r w:rsidRPr="005972BB">
        <w:rPr>
          <w:rStyle w:val="FootnoteReference"/>
          <w:rFonts w:ascii="Times New Roman" w:hAnsi="Times New Roman" w:cs="Times New Roman"/>
          <w:sz w:val="20"/>
          <w:szCs w:val="20"/>
        </w:rPr>
        <w:t>*</w:t>
      </w:r>
      <w:r w:rsidRPr="005972BB">
        <w:rPr>
          <w:rFonts w:ascii="Times New Roman" w:hAnsi="Times New Roman" w:cs="Times New Roman"/>
          <w:sz w:val="20"/>
          <w:szCs w:val="20"/>
        </w:rPr>
        <w:t xml:space="preserve"> Postdoctoral Research Schola</w:t>
      </w:r>
      <w:r>
        <w:rPr>
          <w:rFonts w:ascii="Times New Roman" w:hAnsi="Times New Roman" w:cs="Times New Roman"/>
          <w:sz w:val="20"/>
          <w:szCs w:val="20"/>
        </w:rPr>
        <w:t>r, Dept.</w:t>
      </w:r>
      <w:r w:rsidRPr="005972BB">
        <w:rPr>
          <w:rFonts w:ascii="Times New Roman" w:hAnsi="Times New Roman" w:cs="Times New Roman"/>
          <w:sz w:val="20"/>
          <w:szCs w:val="20"/>
        </w:rPr>
        <w:t xml:space="preserve"> of Politic</w:t>
      </w:r>
      <w:r>
        <w:rPr>
          <w:rFonts w:ascii="Times New Roman" w:hAnsi="Times New Roman" w:cs="Times New Roman"/>
          <w:sz w:val="20"/>
          <w:szCs w:val="20"/>
        </w:rPr>
        <w:t xml:space="preserve">al Science, Columbia University </w:t>
      </w:r>
      <w:r w:rsidRPr="005972BB">
        <w:rPr>
          <w:rFonts w:ascii="Times New Roman" w:hAnsi="Times New Roman" w:cs="Times New Roman"/>
          <w:sz w:val="20"/>
          <w:szCs w:val="20"/>
        </w:rPr>
        <w:t>(winston.lin@columbia.edu).</w:t>
      </w:r>
    </w:p>
  </w:footnote>
  <w:footnote w:id="2">
    <w:p w14:paraId="45BC444E" w14:textId="77777777" w:rsidR="005E0BD2" w:rsidRPr="005972BB" w:rsidRDefault="005E0BD2">
      <w:pPr>
        <w:pStyle w:val="FootnoteText"/>
        <w:rPr>
          <w:rFonts w:ascii="Times New Roman" w:hAnsi="Times New Roman" w:cs="Times New Roman"/>
          <w:sz w:val="20"/>
          <w:szCs w:val="20"/>
        </w:rPr>
      </w:pPr>
      <w:r w:rsidRPr="005972BB">
        <w:rPr>
          <w:rStyle w:val="FootnoteReference"/>
          <w:rFonts w:ascii="Times New Roman" w:hAnsi="Times New Roman" w:cs="Times New Roman"/>
          <w:sz w:val="20"/>
          <w:szCs w:val="20"/>
        </w:rPr>
        <w:t>†</w:t>
      </w:r>
      <w:r w:rsidRPr="005972BB">
        <w:rPr>
          <w:rFonts w:ascii="Times New Roman" w:hAnsi="Times New Roman" w:cs="Times New Roman"/>
          <w:sz w:val="20"/>
          <w:szCs w:val="20"/>
        </w:rPr>
        <w:t xml:space="preserve"> Professor of Political Science, Columbia University (dpg2110@columbia.edu).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315A"/>
    <w:multiLevelType w:val="multilevel"/>
    <w:tmpl w:val="247C0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revisionView w:markup="0"/>
  <w:doNotTrackMoves/>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
  <w:rsids>
    <w:rsidRoot w:val="000C2003"/>
    <w:rsid w:val="00011D47"/>
    <w:rsid w:val="00011E39"/>
    <w:rsid w:val="00032CF0"/>
    <w:rsid w:val="00037B28"/>
    <w:rsid w:val="00040DA6"/>
    <w:rsid w:val="00042124"/>
    <w:rsid w:val="00077123"/>
    <w:rsid w:val="000979B3"/>
    <w:rsid w:val="000A15E5"/>
    <w:rsid w:val="000B1A34"/>
    <w:rsid w:val="000C2003"/>
    <w:rsid w:val="000C508B"/>
    <w:rsid w:val="000D22CF"/>
    <w:rsid w:val="00130498"/>
    <w:rsid w:val="00162237"/>
    <w:rsid w:val="00180737"/>
    <w:rsid w:val="00187CA1"/>
    <w:rsid w:val="001A295F"/>
    <w:rsid w:val="001D56C2"/>
    <w:rsid w:val="0021127A"/>
    <w:rsid w:val="00217A90"/>
    <w:rsid w:val="00227149"/>
    <w:rsid w:val="00231431"/>
    <w:rsid w:val="002448D4"/>
    <w:rsid w:val="00271915"/>
    <w:rsid w:val="00291C4B"/>
    <w:rsid w:val="002929E1"/>
    <w:rsid w:val="002F2FDD"/>
    <w:rsid w:val="00301992"/>
    <w:rsid w:val="003154F1"/>
    <w:rsid w:val="00340036"/>
    <w:rsid w:val="003411DF"/>
    <w:rsid w:val="003A25C5"/>
    <w:rsid w:val="003E3869"/>
    <w:rsid w:val="00413C57"/>
    <w:rsid w:val="0043786A"/>
    <w:rsid w:val="004573CE"/>
    <w:rsid w:val="00491306"/>
    <w:rsid w:val="004C4351"/>
    <w:rsid w:val="004D26E5"/>
    <w:rsid w:val="004E3F4F"/>
    <w:rsid w:val="005501B6"/>
    <w:rsid w:val="00564C88"/>
    <w:rsid w:val="00582E51"/>
    <w:rsid w:val="005972BB"/>
    <w:rsid w:val="005D365C"/>
    <w:rsid w:val="005E0BD2"/>
    <w:rsid w:val="00604C9F"/>
    <w:rsid w:val="00644CCA"/>
    <w:rsid w:val="00650C4A"/>
    <w:rsid w:val="00662A54"/>
    <w:rsid w:val="00663DAC"/>
    <w:rsid w:val="006A7B1B"/>
    <w:rsid w:val="00713234"/>
    <w:rsid w:val="00713F44"/>
    <w:rsid w:val="007202EA"/>
    <w:rsid w:val="00733079"/>
    <w:rsid w:val="0074504D"/>
    <w:rsid w:val="00750759"/>
    <w:rsid w:val="007A3AC5"/>
    <w:rsid w:val="007B71C6"/>
    <w:rsid w:val="007C2285"/>
    <w:rsid w:val="007D69CF"/>
    <w:rsid w:val="007E01FE"/>
    <w:rsid w:val="00810463"/>
    <w:rsid w:val="00814CD1"/>
    <w:rsid w:val="0082794D"/>
    <w:rsid w:val="008412D0"/>
    <w:rsid w:val="008600D7"/>
    <w:rsid w:val="0086400A"/>
    <w:rsid w:val="0088270B"/>
    <w:rsid w:val="0089253F"/>
    <w:rsid w:val="008C1EAB"/>
    <w:rsid w:val="008C67F8"/>
    <w:rsid w:val="008D243C"/>
    <w:rsid w:val="008E50A6"/>
    <w:rsid w:val="008E55B5"/>
    <w:rsid w:val="008F2AF0"/>
    <w:rsid w:val="00916ECE"/>
    <w:rsid w:val="00921182"/>
    <w:rsid w:val="00924EB7"/>
    <w:rsid w:val="00925CBD"/>
    <w:rsid w:val="00926E7A"/>
    <w:rsid w:val="00932FE7"/>
    <w:rsid w:val="00943E43"/>
    <w:rsid w:val="009655CC"/>
    <w:rsid w:val="00991230"/>
    <w:rsid w:val="009931D4"/>
    <w:rsid w:val="009C0D7F"/>
    <w:rsid w:val="009F2937"/>
    <w:rsid w:val="00A023DE"/>
    <w:rsid w:val="00A068B9"/>
    <w:rsid w:val="00A10A05"/>
    <w:rsid w:val="00A35927"/>
    <w:rsid w:val="00A573BF"/>
    <w:rsid w:val="00A70AF4"/>
    <w:rsid w:val="00A91296"/>
    <w:rsid w:val="00AE6EF2"/>
    <w:rsid w:val="00B34A35"/>
    <w:rsid w:val="00B41FD0"/>
    <w:rsid w:val="00B53365"/>
    <w:rsid w:val="00B81B2E"/>
    <w:rsid w:val="00B82460"/>
    <w:rsid w:val="00B83D60"/>
    <w:rsid w:val="00B941E7"/>
    <w:rsid w:val="00B96372"/>
    <w:rsid w:val="00B96DA2"/>
    <w:rsid w:val="00BC5F5B"/>
    <w:rsid w:val="00C35874"/>
    <w:rsid w:val="00C46617"/>
    <w:rsid w:val="00C52542"/>
    <w:rsid w:val="00C81851"/>
    <w:rsid w:val="00CC083F"/>
    <w:rsid w:val="00CD41BF"/>
    <w:rsid w:val="00CF2CFC"/>
    <w:rsid w:val="00D15C73"/>
    <w:rsid w:val="00D220F0"/>
    <w:rsid w:val="00D276F2"/>
    <w:rsid w:val="00D308A2"/>
    <w:rsid w:val="00D47E30"/>
    <w:rsid w:val="00D530CD"/>
    <w:rsid w:val="00D777F1"/>
    <w:rsid w:val="00D77E17"/>
    <w:rsid w:val="00DB282C"/>
    <w:rsid w:val="00DB6DC1"/>
    <w:rsid w:val="00DD53B0"/>
    <w:rsid w:val="00DF3DD8"/>
    <w:rsid w:val="00E01BAB"/>
    <w:rsid w:val="00E14BB6"/>
    <w:rsid w:val="00E16B29"/>
    <w:rsid w:val="00E373E8"/>
    <w:rsid w:val="00E43E97"/>
    <w:rsid w:val="00E56BDC"/>
    <w:rsid w:val="00E57494"/>
    <w:rsid w:val="00E64894"/>
    <w:rsid w:val="00EE28D0"/>
    <w:rsid w:val="00EE74C7"/>
    <w:rsid w:val="00F04F6F"/>
    <w:rsid w:val="00F34150"/>
    <w:rsid w:val="00F35A84"/>
    <w:rsid w:val="00F60DD4"/>
    <w:rsid w:val="00FA06FE"/>
    <w:rsid w:val="00FA1C4F"/>
    <w:rsid w:val="00FA6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9F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FootnoteText">
    <w:name w:val="footnote text"/>
    <w:basedOn w:val="Normal"/>
    <w:link w:val="FootnoteTextChar"/>
    <w:uiPriority w:val="99"/>
    <w:unhideWhenUsed/>
    <w:rsid w:val="005972BB"/>
    <w:pPr>
      <w:spacing w:line="240" w:lineRule="auto"/>
    </w:pPr>
    <w:rPr>
      <w:sz w:val="24"/>
      <w:szCs w:val="24"/>
    </w:rPr>
  </w:style>
  <w:style w:type="character" w:customStyle="1" w:styleId="FootnoteTextChar">
    <w:name w:val="Footnote Text Char"/>
    <w:basedOn w:val="DefaultParagraphFont"/>
    <w:link w:val="FootnoteText"/>
    <w:uiPriority w:val="99"/>
    <w:rsid w:val="005972BB"/>
    <w:rPr>
      <w:sz w:val="24"/>
      <w:szCs w:val="24"/>
    </w:rPr>
  </w:style>
  <w:style w:type="character" w:styleId="FootnoteReference">
    <w:name w:val="footnote reference"/>
    <w:basedOn w:val="DefaultParagraphFont"/>
    <w:uiPriority w:val="99"/>
    <w:unhideWhenUsed/>
    <w:rsid w:val="005972BB"/>
    <w:rPr>
      <w:vertAlign w:val="superscript"/>
    </w:rPr>
  </w:style>
  <w:style w:type="paragraph" w:styleId="Header">
    <w:name w:val="header"/>
    <w:basedOn w:val="Normal"/>
    <w:link w:val="HeaderChar"/>
    <w:uiPriority w:val="99"/>
    <w:unhideWhenUsed/>
    <w:rsid w:val="00CC083F"/>
    <w:pPr>
      <w:tabs>
        <w:tab w:val="center" w:pos="4320"/>
        <w:tab w:val="right" w:pos="8640"/>
      </w:tabs>
      <w:spacing w:line="240" w:lineRule="auto"/>
    </w:pPr>
  </w:style>
  <w:style w:type="character" w:customStyle="1" w:styleId="HeaderChar">
    <w:name w:val="Header Char"/>
    <w:basedOn w:val="DefaultParagraphFont"/>
    <w:link w:val="Header"/>
    <w:uiPriority w:val="99"/>
    <w:rsid w:val="00CC083F"/>
  </w:style>
  <w:style w:type="paragraph" w:styleId="Footer">
    <w:name w:val="footer"/>
    <w:basedOn w:val="Normal"/>
    <w:link w:val="FooterChar"/>
    <w:uiPriority w:val="99"/>
    <w:unhideWhenUsed/>
    <w:rsid w:val="00CC083F"/>
    <w:pPr>
      <w:tabs>
        <w:tab w:val="center" w:pos="4320"/>
        <w:tab w:val="right" w:pos="8640"/>
      </w:tabs>
      <w:spacing w:line="240" w:lineRule="auto"/>
    </w:pPr>
  </w:style>
  <w:style w:type="character" w:customStyle="1" w:styleId="FooterChar">
    <w:name w:val="Footer Char"/>
    <w:basedOn w:val="DefaultParagraphFont"/>
    <w:link w:val="Footer"/>
    <w:uiPriority w:val="99"/>
    <w:rsid w:val="00CC083F"/>
  </w:style>
  <w:style w:type="character" w:styleId="Hyperlink">
    <w:name w:val="Hyperlink"/>
    <w:basedOn w:val="DefaultParagraphFont"/>
    <w:uiPriority w:val="99"/>
    <w:unhideWhenUsed/>
    <w:rsid w:val="00CD41BF"/>
    <w:rPr>
      <w:color w:val="0000FF" w:themeColor="hyperlink"/>
      <w:u w:val="single"/>
    </w:rPr>
  </w:style>
  <w:style w:type="paragraph" w:styleId="BalloonText">
    <w:name w:val="Balloon Text"/>
    <w:basedOn w:val="Normal"/>
    <w:link w:val="BalloonTextChar"/>
    <w:uiPriority w:val="99"/>
    <w:semiHidden/>
    <w:unhideWhenUsed/>
    <w:rsid w:val="008640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00A"/>
    <w:rPr>
      <w:rFonts w:ascii="Lucida Grande" w:hAnsi="Lucida Grande" w:cs="Lucida Grande"/>
      <w:sz w:val="18"/>
      <w:szCs w:val="18"/>
    </w:rPr>
  </w:style>
  <w:style w:type="character" w:styleId="CommentReference">
    <w:name w:val="annotation reference"/>
    <w:basedOn w:val="DefaultParagraphFont"/>
    <w:uiPriority w:val="99"/>
    <w:semiHidden/>
    <w:unhideWhenUsed/>
    <w:rsid w:val="0086400A"/>
    <w:rPr>
      <w:sz w:val="18"/>
      <w:szCs w:val="18"/>
    </w:rPr>
  </w:style>
  <w:style w:type="paragraph" w:styleId="CommentText">
    <w:name w:val="annotation text"/>
    <w:basedOn w:val="Normal"/>
    <w:link w:val="CommentTextChar"/>
    <w:uiPriority w:val="99"/>
    <w:semiHidden/>
    <w:unhideWhenUsed/>
    <w:rsid w:val="0086400A"/>
    <w:pPr>
      <w:spacing w:line="240" w:lineRule="auto"/>
    </w:pPr>
    <w:rPr>
      <w:sz w:val="24"/>
      <w:szCs w:val="24"/>
    </w:rPr>
  </w:style>
  <w:style w:type="character" w:customStyle="1" w:styleId="CommentTextChar">
    <w:name w:val="Comment Text Char"/>
    <w:basedOn w:val="DefaultParagraphFont"/>
    <w:link w:val="CommentText"/>
    <w:uiPriority w:val="99"/>
    <w:semiHidden/>
    <w:rsid w:val="0086400A"/>
    <w:rPr>
      <w:sz w:val="24"/>
      <w:szCs w:val="24"/>
    </w:rPr>
  </w:style>
  <w:style w:type="paragraph" w:styleId="CommentSubject">
    <w:name w:val="annotation subject"/>
    <w:basedOn w:val="CommentText"/>
    <w:next w:val="CommentText"/>
    <w:link w:val="CommentSubjectChar"/>
    <w:uiPriority w:val="99"/>
    <w:semiHidden/>
    <w:unhideWhenUsed/>
    <w:rsid w:val="0086400A"/>
    <w:rPr>
      <w:b/>
      <w:bCs/>
      <w:sz w:val="20"/>
      <w:szCs w:val="20"/>
    </w:rPr>
  </w:style>
  <w:style w:type="character" w:customStyle="1" w:styleId="CommentSubjectChar">
    <w:name w:val="Comment Subject Char"/>
    <w:basedOn w:val="CommentTextChar"/>
    <w:link w:val="CommentSubject"/>
    <w:uiPriority w:val="99"/>
    <w:semiHidden/>
    <w:rsid w:val="0086400A"/>
    <w:rPr>
      <w:b/>
      <w:bCs/>
      <w:sz w:val="20"/>
      <w:szCs w:val="20"/>
    </w:rPr>
  </w:style>
  <w:style w:type="paragraph" w:styleId="EndnoteText">
    <w:name w:val="endnote text"/>
    <w:basedOn w:val="Normal"/>
    <w:link w:val="EndnoteTextChar"/>
    <w:uiPriority w:val="99"/>
    <w:unhideWhenUsed/>
    <w:rsid w:val="004E3F4F"/>
    <w:pPr>
      <w:spacing w:line="240" w:lineRule="auto"/>
    </w:pPr>
    <w:rPr>
      <w:sz w:val="24"/>
      <w:szCs w:val="24"/>
    </w:rPr>
  </w:style>
  <w:style w:type="character" w:customStyle="1" w:styleId="EndnoteTextChar">
    <w:name w:val="Endnote Text Char"/>
    <w:basedOn w:val="DefaultParagraphFont"/>
    <w:link w:val="EndnoteText"/>
    <w:uiPriority w:val="99"/>
    <w:rsid w:val="004E3F4F"/>
    <w:rPr>
      <w:sz w:val="24"/>
      <w:szCs w:val="24"/>
    </w:rPr>
  </w:style>
  <w:style w:type="character" w:styleId="EndnoteReference">
    <w:name w:val="endnote reference"/>
    <w:basedOn w:val="DefaultParagraphFont"/>
    <w:uiPriority w:val="99"/>
    <w:unhideWhenUsed/>
    <w:rsid w:val="004E3F4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FootnoteText">
    <w:name w:val="footnote text"/>
    <w:basedOn w:val="Normal"/>
    <w:link w:val="FootnoteTextChar"/>
    <w:uiPriority w:val="99"/>
    <w:unhideWhenUsed/>
    <w:rsid w:val="005972BB"/>
    <w:pPr>
      <w:spacing w:line="240" w:lineRule="auto"/>
    </w:pPr>
    <w:rPr>
      <w:sz w:val="24"/>
      <w:szCs w:val="24"/>
    </w:rPr>
  </w:style>
  <w:style w:type="character" w:customStyle="1" w:styleId="FootnoteTextChar">
    <w:name w:val="Footnote Text Char"/>
    <w:basedOn w:val="DefaultParagraphFont"/>
    <w:link w:val="FootnoteText"/>
    <w:uiPriority w:val="99"/>
    <w:rsid w:val="005972BB"/>
    <w:rPr>
      <w:sz w:val="24"/>
      <w:szCs w:val="24"/>
    </w:rPr>
  </w:style>
  <w:style w:type="character" w:styleId="FootnoteReference">
    <w:name w:val="footnote reference"/>
    <w:basedOn w:val="DefaultParagraphFont"/>
    <w:uiPriority w:val="99"/>
    <w:unhideWhenUsed/>
    <w:rsid w:val="005972BB"/>
    <w:rPr>
      <w:vertAlign w:val="superscript"/>
    </w:rPr>
  </w:style>
  <w:style w:type="paragraph" w:styleId="Header">
    <w:name w:val="header"/>
    <w:basedOn w:val="Normal"/>
    <w:link w:val="HeaderChar"/>
    <w:uiPriority w:val="99"/>
    <w:unhideWhenUsed/>
    <w:rsid w:val="00CC083F"/>
    <w:pPr>
      <w:tabs>
        <w:tab w:val="center" w:pos="4320"/>
        <w:tab w:val="right" w:pos="8640"/>
      </w:tabs>
      <w:spacing w:line="240" w:lineRule="auto"/>
    </w:pPr>
  </w:style>
  <w:style w:type="character" w:customStyle="1" w:styleId="HeaderChar">
    <w:name w:val="Header Char"/>
    <w:basedOn w:val="DefaultParagraphFont"/>
    <w:link w:val="Header"/>
    <w:uiPriority w:val="99"/>
    <w:rsid w:val="00CC083F"/>
  </w:style>
  <w:style w:type="paragraph" w:styleId="Footer">
    <w:name w:val="footer"/>
    <w:basedOn w:val="Normal"/>
    <w:link w:val="FooterChar"/>
    <w:uiPriority w:val="99"/>
    <w:unhideWhenUsed/>
    <w:rsid w:val="00CC083F"/>
    <w:pPr>
      <w:tabs>
        <w:tab w:val="center" w:pos="4320"/>
        <w:tab w:val="right" w:pos="8640"/>
      </w:tabs>
      <w:spacing w:line="240" w:lineRule="auto"/>
    </w:pPr>
  </w:style>
  <w:style w:type="character" w:customStyle="1" w:styleId="FooterChar">
    <w:name w:val="Footer Char"/>
    <w:basedOn w:val="DefaultParagraphFont"/>
    <w:link w:val="Footer"/>
    <w:uiPriority w:val="99"/>
    <w:rsid w:val="00CC083F"/>
  </w:style>
  <w:style w:type="character" w:styleId="Hyperlink">
    <w:name w:val="Hyperlink"/>
    <w:basedOn w:val="DefaultParagraphFont"/>
    <w:uiPriority w:val="99"/>
    <w:unhideWhenUsed/>
    <w:rsid w:val="00CD41BF"/>
    <w:rPr>
      <w:color w:val="0000FF" w:themeColor="hyperlink"/>
      <w:u w:val="single"/>
    </w:rPr>
  </w:style>
  <w:style w:type="paragraph" w:styleId="BalloonText">
    <w:name w:val="Balloon Text"/>
    <w:basedOn w:val="Normal"/>
    <w:link w:val="BalloonTextChar"/>
    <w:uiPriority w:val="99"/>
    <w:semiHidden/>
    <w:unhideWhenUsed/>
    <w:rsid w:val="008640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00A"/>
    <w:rPr>
      <w:rFonts w:ascii="Lucida Grande" w:hAnsi="Lucida Grande" w:cs="Lucida Grande"/>
      <w:sz w:val="18"/>
      <w:szCs w:val="18"/>
    </w:rPr>
  </w:style>
  <w:style w:type="character" w:styleId="CommentReference">
    <w:name w:val="annotation reference"/>
    <w:basedOn w:val="DefaultParagraphFont"/>
    <w:uiPriority w:val="99"/>
    <w:semiHidden/>
    <w:unhideWhenUsed/>
    <w:rsid w:val="0086400A"/>
    <w:rPr>
      <w:sz w:val="18"/>
      <w:szCs w:val="18"/>
    </w:rPr>
  </w:style>
  <w:style w:type="paragraph" w:styleId="CommentText">
    <w:name w:val="annotation text"/>
    <w:basedOn w:val="Normal"/>
    <w:link w:val="CommentTextChar"/>
    <w:uiPriority w:val="99"/>
    <w:semiHidden/>
    <w:unhideWhenUsed/>
    <w:rsid w:val="0086400A"/>
    <w:pPr>
      <w:spacing w:line="240" w:lineRule="auto"/>
    </w:pPr>
    <w:rPr>
      <w:sz w:val="24"/>
      <w:szCs w:val="24"/>
    </w:rPr>
  </w:style>
  <w:style w:type="character" w:customStyle="1" w:styleId="CommentTextChar">
    <w:name w:val="Comment Text Char"/>
    <w:basedOn w:val="DefaultParagraphFont"/>
    <w:link w:val="CommentText"/>
    <w:uiPriority w:val="99"/>
    <w:semiHidden/>
    <w:rsid w:val="0086400A"/>
    <w:rPr>
      <w:sz w:val="24"/>
      <w:szCs w:val="24"/>
    </w:rPr>
  </w:style>
  <w:style w:type="paragraph" w:styleId="CommentSubject">
    <w:name w:val="annotation subject"/>
    <w:basedOn w:val="CommentText"/>
    <w:next w:val="CommentText"/>
    <w:link w:val="CommentSubjectChar"/>
    <w:uiPriority w:val="99"/>
    <w:semiHidden/>
    <w:unhideWhenUsed/>
    <w:rsid w:val="0086400A"/>
    <w:rPr>
      <w:b/>
      <w:bCs/>
      <w:sz w:val="20"/>
      <w:szCs w:val="20"/>
    </w:rPr>
  </w:style>
  <w:style w:type="character" w:customStyle="1" w:styleId="CommentSubjectChar">
    <w:name w:val="Comment Subject Char"/>
    <w:basedOn w:val="CommentTextChar"/>
    <w:link w:val="CommentSubject"/>
    <w:uiPriority w:val="99"/>
    <w:semiHidden/>
    <w:rsid w:val="0086400A"/>
    <w:rPr>
      <w:b/>
      <w:bCs/>
      <w:sz w:val="20"/>
      <w:szCs w:val="20"/>
    </w:rPr>
  </w:style>
  <w:style w:type="paragraph" w:styleId="EndnoteText">
    <w:name w:val="endnote text"/>
    <w:basedOn w:val="Normal"/>
    <w:link w:val="EndnoteTextChar"/>
    <w:uiPriority w:val="99"/>
    <w:unhideWhenUsed/>
    <w:rsid w:val="004E3F4F"/>
    <w:pPr>
      <w:spacing w:line="240" w:lineRule="auto"/>
    </w:pPr>
    <w:rPr>
      <w:sz w:val="24"/>
      <w:szCs w:val="24"/>
    </w:rPr>
  </w:style>
  <w:style w:type="character" w:customStyle="1" w:styleId="EndnoteTextChar">
    <w:name w:val="Endnote Text Char"/>
    <w:basedOn w:val="DefaultParagraphFont"/>
    <w:link w:val="EndnoteText"/>
    <w:uiPriority w:val="99"/>
    <w:rsid w:val="004E3F4F"/>
    <w:rPr>
      <w:sz w:val="24"/>
      <w:szCs w:val="24"/>
    </w:rPr>
  </w:style>
  <w:style w:type="character" w:styleId="EndnoteReference">
    <w:name w:val="endnote reference"/>
    <w:basedOn w:val="DefaultParagraphFont"/>
    <w:uiPriority w:val="99"/>
    <w:unhideWhenUsed/>
    <w:rsid w:val="004E3F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s.worldbank.org/impactevaluations/a-pre-analysis-plan-checklis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coppock/Green-Lab-SOP/raw/master/Green_Lab_SOP.pdf" TargetMode="External"/><Relationship Id="rId9" Type="http://schemas.openxmlformats.org/officeDocument/2006/relationships/footer" Target="footer1.xml"/><Relationship Id="rId10" Type="http://schemas.openxmlformats.org/officeDocument/2006/relationships/hyperlink" Target="https://github.com/acoppock/Green-Lab-S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2710</Words>
  <Characters>15452</Characters>
  <Application>Microsoft Macintosh Word</Application>
  <DocSecurity>0</DocSecurity>
  <Lines>128</Lines>
  <Paragraphs>36</Paragraphs>
  <ScaleCrop>false</ScaleCrop>
  <Company/>
  <LinksUpToDate>false</LinksUpToDate>
  <CharactersWithSpaces>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Columbia</cp:lastModifiedBy>
  <cp:revision>95</cp:revision>
  <dcterms:created xsi:type="dcterms:W3CDTF">2015-08-12T15:13:00Z</dcterms:created>
  <dcterms:modified xsi:type="dcterms:W3CDTF">2015-08-14T00:02:00Z</dcterms:modified>
</cp:coreProperties>
</file>